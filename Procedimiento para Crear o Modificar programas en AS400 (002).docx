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3"/>
        <w:gridCol w:w="1142"/>
        <w:gridCol w:w="4714"/>
        <w:gridCol w:w="1897"/>
      </w:tblGrid>
      <w:tr w:rsidR="00865E8B" w:rsidRPr="00BE346E" w14:paraId="2F601481" w14:textId="77777777" w:rsidTr="00EF0CFC">
        <w:trPr>
          <w:trHeight w:val="252"/>
        </w:trPr>
        <w:tc>
          <w:tcPr>
            <w:tcW w:w="1823" w:type="dxa"/>
            <w:shd w:val="pct5" w:color="auto" w:fill="auto"/>
          </w:tcPr>
          <w:p w14:paraId="694E4B7F" w14:textId="77777777" w:rsidR="00865E8B" w:rsidRPr="00BE346E" w:rsidRDefault="00865E8B" w:rsidP="002848B3">
            <w:pPr>
              <w:pStyle w:val="Tabletext"/>
              <w:spacing w:after="0"/>
              <w:jc w:val="center"/>
              <w:rPr>
                <w:rFonts w:ascii="ApexSansBookST" w:hAnsi="ApexSansBookST" w:cs="Arial"/>
                <w:b/>
                <w:sz w:val="24"/>
                <w:szCs w:val="24"/>
                <w:lang w:val="es-CO"/>
              </w:rPr>
            </w:pPr>
            <w:r w:rsidRPr="00BE346E">
              <w:rPr>
                <w:rFonts w:ascii="ApexSansBookST" w:hAnsi="ApexSansBookST" w:cs="Arial"/>
                <w:b/>
                <w:sz w:val="24"/>
                <w:szCs w:val="24"/>
                <w:lang w:val="es-CO"/>
              </w:rPr>
              <w:t>Fecha</w:t>
            </w:r>
          </w:p>
        </w:tc>
        <w:tc>
          <w:tcPr>
            <w:tcW w:w="1142" w:type="dxa"/>
            <w:shd w:val="pct5" w:color="auto" w:fill="auto"/>
          </w:tcPr>
          <w:p w14:paraId="7BB324F2" w14:textId="77777777" w:rsidR="00865E8B" w:rsidRPr="00BE346E" w:rsidRDefault="00865E8B" w:rsidP="002848B3">
            <w:pPr>
              <w:pStyle w:val="Tabletext"/>
              <w:spacing w:after="0"/>
              <w:jc w:val="center"/>
              <w:rPr>
                <w:rFonts w:ascii="ApexSansBookST" w:hAnsi="ApexSansBookST" w:cs="Arial"/>
                <w:b/>
                <w:sz w:val="24"/>
                <w:szCs w:val="24"/>
                <w:lang w:val="es-CO"/>
              </w:rPr>
            </w:pPr>
            <w:r w:rsidRPr="00BE346E">
              <w:rPr>
                <w:rFonts w:ascii="ApexSansBookST" w:hAnsi="ApexSansBookST" w:cs="Arial"/>
                <w:b/>
                <w:sz w:val="24"/>
                <w:szCs w:val="24"/>
                <w:lang w:val="es-CO"/>
              </w:rPr>
              <w:t>Versión</w:t>
            </w:r>
          </w:p>
        </w:tc>
        <w:tc>
          <w:tcPr>
            <w:tcW w:w="4714" w:type="dxa"/>
            <w:shd w:val="pct5" w:color="auto" w:fill="auto"/>
          </w:tcPr>
          <w:p w14:paraId="229D4D1B" w14:textId="77777777" w:rsidR="00865E8B" w:rsidRPr="00BE346E" w:rsidRDefault="00865E8B" w:rsidP="002848B3">
            <w:pPr>
              <w:pStyle w:val="Tabletext"/>
              <w:spacing w:after="0"/>
              <w:jc w:val="center"/>
              <w:rPr>
                <w:rFonts w:ascii="ApexSansBookST" w:hAnsi="ApexSansBookST" w:cs="Arial"/>
                <w:b/>
                <w:sz w:val="24"/>
                <w:szCs w:val="24"/>
                <w:lang w:val="es-CO"/>
              </w:rPr>
            </w:pPr>
            <w:r w:rsidRPr="00BE346E">
              <w:rPr>
                <w:rFonts w:ascii="ApexSansBookST" w:hAnsi="ApexSansBookST" w:cs="Arial"/>
                <w:b/>
                <w:sz w:val="24"/>
                <w:szCs w:val="24"/>
                <w:lang w:val="es-CO"/>
              </w:rPr>
              <w:t>Descripción</w:t>
            </w:r>
          </w:p>
        </w:tc>
        <w:tc>
          <w:tcPr>
            <w:tcW w:w="1897" w:type="dxa"/>
            <w:shd w:val="pct5" w:color="auto" w:fill="auto"/>
          </w:tcPr>
          <w:p w14:paraId="07A3BB96" w14:textId="77777777" w:rsidR="00865E8B" w:rsidRPr="00BE346E" w:rsidRDefault="00865E8B" w:rsidP="002848B3">
            <w:pPr>
              <w:pStyle w:val="Tabletext"/>
              <w:spacing w:after="0"/>
              <w:jc w:val="center"/>
              <w:rPr>
                <w:rFonts w:ascii="ApexSansBookST" w:hAnsi="ApexSansBookST" w:cs="Arial"/>
                <w:b/>
                <w:sz w:val="24"/>
                <w:szCs w:val="24"/>
                <w:lang w:val="es-CO"/>
              </w:rPr>
            </w:pPr>
            <w:r w:rsidRPr="00BE346E">
              <w:rPr>
                <w:rFonts w:ascii="ApexSansBookST" w:hAnsi="ApexSansBookST" w:cs="Arial"/>
                <w:b/>
                <w:sz w:val="24"/>
                <w:szCs w:val="24"/>
                <w:lang w:val="es-CO"/>
              </w:rPr>
              <w:t>Autor</w:t>
            </w:r>
          </w:p>
        </w:tc>
      </w:tr>
      <w:tr w:rsidR="00865E8B" w:rsidRPr="00BE346E" w14:paraId="02095E2D" w14:textId="77777777" w:rsidTr="00EF0CFC">
        <w:trPr>
          <w:cantSplit/>
          <w:trHeight w:val="265"/>
        </w:trPr>
        <w:tc>
          <w:tcPr>
            <w:tcW w:w="1823" w:type="dxa"/>
          </w:tcPr>
          <w:p w14:paraId="13FF5662" w14:textId="4C4023C2" w:rsidR="00865E8B" w:rsidRPr="00BE346E" w:rsidRDefault="00865E8B" w:rsidP="002848B3">
            <w:pPr>
              <w:pStyle w:val="Tabletext"/>
              <w:spacing w:after="0"/>
              <w:rPr>
                <w:rFonts w:ascii="ApexSansBookST" w:hAnsi="ApexSansBookST" w:cs="Arial"/>
                <w:sz w:val="24"/>
                <w:szCs w:val="24"/>
                <w:lang w:val="es-CO"/>
              </w:rPr>
            </w:pPr>
            <w:r>
              <w:rPr>
                <w:rFonts w:ascii="ApexSansBookST" w:hAnsi="ApexSansBookST" w:cs="Arial"/>
                <w:sz w:val="24"/>
                <w:szCs w:val="24"/>
                <w:lang w:val="es-CO"/>
              </w:rPr>
              <w:t>20/09/2021</w:t>
            </w:r>
          </w:p>
        </w:tc>
        <w:tc>
          <w:tcPr>
            <w:tcW w:w="1142" w:type="dxa"/>
          </w:tcPr>
          <w:p w14:paraId="45A1A5F3" w14:textId="77777777" w:rsidR="00865E8B" w:rsidRPr="00BE346E" w:rsidRDefault="00865E8B" w:rsidP="002848B3">
            <w:pPr>
              <w:pStyle w:val="Tabletext"/>
              <w:spacing w:after="0"/>
              <w:jc w:val="center"/>
              <w:rPr>
                <w:rFonts w:ascii="ApexSansBookST" w:hAnsi="ApexSansBookST" w:cs="Arial"/>
                <w:sz w:val="24"/>
                <w:szCs w:val="24"/>
                <w:lang w:val="es-CO"/>
              </w:rPr>
            </w:pPr>
            <w:r>
              <w:rPr>
                <w:rFonts w:ascii="ApexSansBookST" w:hAnsi="ApexSansBookST" w:cs="Arial"/>
                <w:sz w:val="24"/>
                <w:szCs w:val="24"/>
                <w:lang w:val="es-CO"/>
              </w:rPr>
              <w:t>1.0</w:t>
            </w:r>
          </w:p>
        </w:tc>
        <w:tc>
          <w:tcPr>
            <w:tcW w:w="4714" w:type="dxa"/>
          </w:tcPr>
          <w:p w14:paraId="65682588" w14:textId="77777777" w:rsidR="00865E8B" w:rsidRPr="00BE346E" w:rsidRDefault="00865E8B" w:rsidP="002848B3">
            <w:pPr>
              <w:pStyle w:val="Tabletext"/>
              <w:spacing w:after="0"/>
              <w:rPr>
                <w:rFonts w:ascii="ApexSansBookST" w:hAnsi="ApexSansBookST" w:cs="Arial"/>
                <w:sz w:val="24"/>
                <w:szCs w:val="24"/>
                <w:lang w:val="es-CO"/>
              </w:rPr>
            </w:pPr>
            <w:r>
              <w:rPr>
                <w:rFonts w:ascii="ApexSansBookST" w:hAnsi="ApexSansBookST" w:cs="Arial"/>
                <w:sz w:val="24"/>
                <w:szCs w:val="24"/>
                <w:lang w:val="es-CO"/>
              </w:rPr>
              <w:t>Versión inicial</w:t>
            </w:r>
          </w:p>
        </w:tc>
        <w:tc>
          <w:tcPr>
            <w:tcW w:w="1897" w:type="dxa"/>
          </w:tcPr>
          <w:p w14:paraId="6774AC78" w14:textId="77777777" w:rsidR="00865E8B" w:rsidRPr="00BE346E" w:rsidRDefault="00865E8B" w:rsidP="002848B3">
            <w:pPr>
              <w:pStyle w:val="Tabletext"/>
              <w:spacing w:after="0"/>
              <w:jc w:val="center"/>
              <w:rPr>
                <w:rFonts w:ascii="ApexSansBookST" w:hAnsi="ApexSansBookST" w:cs="Arial"/>
                <w:sz w:val="24"/>
                <w:szCs w:val="24"/>
                <w:lang w:val="es-CO"/>
              </w:rPr>
            </w:pPr>
            <w:r>
              <w:rPr>
                <w:rFonts w:ascii="ApexSansBookST" w:hAnsi="ApexSansBookST" w:cs="Arial"/>
                <w:sz w:val="24"/>
                <w:szCs w:val="24"/>
                <w:lang w:val="es-CO"/>
              </w:rPr>
              <w:t xml:space="preserve">Ricardo Díaz </w:t>
            </w:r>
          </w:p>
        </w:tc>
      </w:tr>
      <w:tr w:rsidR="00865E8B" w:rsidRPr="00BE346E" w14:paraId="7298272A" w14:textId="77777777" w:rsidTr="00EF0CFC">
        <w:trPr>
          <w:cantSplit/>
          <w:trHeight w:val="252"/>
        </w:trPr>
        <w:tc>
          <w:tcPr>
            <w:tcW w:w="1823" w:type="dxa"/>
          </w:tcPr>
          <w:p w14:paraId="3C6E8B03" w14:textId="77777777" w:rsidR="00865E8B" w:rsidRPr="00BE346E" w:rsidRDefault="00865E8B" w:rsidP="002848B3">
            <w:pPr>
              <w:pStyle w:val="Tabletext"/>
              <w:spacing w:after="0"/>
              <w:rPr>
                <w:rFonts w:ascii="ApexSansBookST" w:hAnsi="ApexSansBookST" w:cs="Arial"/>
                <w:sz w:val="24"/>
                <w:szCs w:val="24"/>
                <w:lang w:val="es-CO"/>
              </w:rPr>
            </w:pPr>
          </w:p>
        </w:tc>
        <w:tc>
          <w:tcPr>
            <w:tcW w:w="1142" w:type="dxa"/>
          </w:tcPr>
          <w:p w14:paraId="77D7C170" w14:textId="77777777" w:rsidR="00865E8B" w:rsidRPr="00BE346E" w:rsidRDefault="00865E8B" w:rsidP="002848B3">
            <w:pPr>
              <w:pStyle w:val="Tabletext"/>
              <w:spacing w:after="0"/>
              <w:jc w:val="center"/>
              <w:rPr>
                <w:rFonts w:ascii="ApexSansBookST" w:hAnsi="ApexSansBookST" w:cs="Arial"/>
                <w:sz w:val="24"/>
                <w:szCs w:val="24"/>
                <w:lang w:val="es-CO"/>
              </w:rPr>
            </w:pPr>
            <w:r>
              <w:rPr>
                <w:rFonts w:ascii="ApexSansBookST" w:hAnsi="ApexSansBookST" w:cs="Arial"/>
                <w:sz w:val="24"/>
                <w:szCs w:val="24"/>
                <w:lang w:val="es-CO"/>
              </w:rPr>
              <w:t>1.1</w:t>
            </w:r>
          </w:p>
        </w:tc>
        <w:tc>
          <w:tcPr>
            <w:tcW w:w="4714" w:type="dxa"/>
          </w:tcPr>
          <w:p w14:paraId="2B24E43E" w14:textId="77777777" w:rsidR="00865E8B" w:rsidRPr="00BE346E" w:rsidRDefault="00865E8B" w:rsidP="002848B3">
            <w:pPr>
              <w:pStyle w:val="Tabletext"/>
              <w:spacing w:after="0"/>
              <w:rPr>
                <w:rFonts w:ascii="ApexSansBookST" w:hAnsi="ApexSansBookST" w:cs="Arial"/>
                <w:sz w:val="24"/>
                <w:szCs w:val="24"/>
                <w:lang w:val="es-CO"/>
              </w:rPr>
            </w:pPr>
            <w:r>
              <w:rPr>
                <w:rFonts w:ascii="ApexSansBookST" w:hAnsi="ApexSansBookST" w:cs="Arial"/>
                <w:sz w:val="24"/>
                <w:szCs w:val="24"/>
                <w:lang w:val="es-CO"/>
              </w:rPr>
              <w:t xml:space="preserve">Versión Actualizada </w:t>
            </w:r>
          </w:p>
        </w:tc>
        <w:tc>
          <w:tcPr>
            <w:tcW w:w="1897" w:type="dxa"/>
          </w:tcPr>
          <w:p w14:paraId="4154F06C" w14:textId="77777777" w:rsidR="00865E8B" w:rsidRPr="00BE346E" w:rsidRDefault="00865E8B" w:rsidP="002848B3">
            <w:pPr>
              <w:pStyle w:val="Tabletext"/>
              <w:spacing w:after="0"/>
              <w:jc w:val="center"/>
              <w:rPr>
                <w:rFonts w:ascii="ApexSansBookST" w:hAnsi="ApexSansBookST" w:cs="Arial"/>
                <w:sz w:val="24"/>
                <w:szCs w:val="24"/>
                <w:lang w:val="es-CO"/>
              </w:rPr>
            </w:pPr>
          </w:p>
        </w:tc>
      </w:tr>
      <w:tr w:rsidR="00A16DBB" w:rsidRPr="00BE346E" w14:paraId="6EFBDC34" w14:textId="77777777" w:rsidTr="00EF0CFC">
        <w:trPr>
          <w:cantSplit/>
          <w:trHeight w:val="252"/>
        </w:trPr>
        <w:tc>
          <w:tcPr>
            <w:tcW w:w="1823" w:type="dxa"/>
          </w:tcPr>
          <w:p w14:paraId="5A2B9206" w14:textId="68726667" w:rsidR="00A16DBB" w:rsidRPr="00BE346E" w:rsidRDefault="00A16DBB" w:rsidP="002848B3">
            <w:pPr>
              <w:pStyle w:val="Tabletext"/>
              <w:spacing w:after="0"/>
              <w:rPr>
                <w:rFonts w:ascii="ApexSansBookST" w:hAnsi="ApexSansBookST" w:cs="Arial"/>
                <w:sz w:val="24"/>
                <w:szCs w:val="24"/>
                <w:lang w:val="es-CO"/>
              </w:rPr>
            </w:pPr>
            <w:r>
              <w:rPr>
                <w:rFonts w:ascii="ApexSansBookST" w:hAnsi="ApexSansBookST" w:cs="Arial"/>
                <w:sz w:val="24"/>
                <w:szCs w:val="24"/>
                <w:lang w:val="es-CO"/>
              </w:rPr>
              <w:t>23/09/2021</w:t>
            </w:r>
          </w:p>
        </w:tc>
        <w:tc>
          <w:tcPr>
            <w:tcW w:w="1142" w:type="dxa"/>
          </w:tcPr>
          <w:p w14:paraId="548DD256" w14:textId="04F5D9C2" w:rsidR="00A16DBB" w:rsidRDefault="00A16DBB" w:rsidP="002848B3">
            <w:pPr>
              <w:pStyle w:val="Tabletext"/>
              <w:spacing w:after="0"/>
              <w:jc w:val="center"/>
              <w:rPr>
                <w:rFonts w:ascii="ApexSansBookST" w:hAnsi="ApexSansBookST" w:cs="Arial"/>
                <w:sz w:val="24"/>
                <w:szCs w:val="24"/>
                <w:lang w:val="es-CO"/>
              </w:rPr>
            </w:pPr>
            <w:r>
              <w:rPr>
                <w:rFonts w:ascii="ApexSansBookST" w:hAnsi="ApexSansBookST" w:cs="Arial"/>
                <w:sz w:val="24"/>
                <w:szCs w:val="24"/>
                <w:lang w:val="es-CO"/>
              </w:rPr>
              <w:t>1.2</w:t>
            </w:r>
          </w:p>
        </w:tc>
        <w:tc>
          <w:tcPr>
            <w:tcW w:w="4714" w:type="dxa"/>
          </w:tcPr>
          <w:p w14:paraId="5FCB0522" w14:textId="7BE65CA4" w:rsidR="00A16DBB" w:rsidRDefault="00A16DBB" w:rsidP="002848B3">
            <w:pPr>
              <w:pStyle w:val="Tabletext"/>
              <w:spacing w:after="0"/>
              <w:rPr>
                <w:rFonts w:ascii="ApexSansBookST" w:hAnsi="ApexSansBookST" w:cs="Arial"/>
                <w:sz w:val="24"/>
                <w:szCs w:val="24"/>
                <w:lang w:val="es-CO"/>
              </w:rPr>
            </w:pPr>
            <w:r>
              <w:rPr>
                <w:rFonts w:ascii="ApexSansBookST" w:hAnsi="ApexSansBookST" w:cs="Arial"/>
                <w:sz w:val="24"/>
                <w:szCs w:val="24"/>
                <w:lang w:val="es-CO"/>
              </w:rPr>
              <w:t>Versión Actualizada</w:t>
            </w:r>
          </w:p>
        </w:tc>
        <w:tc>
          <w:tcPr>
            <w:tcW w:w="1897" w:type="dxa"/>
          </w:tcPr>
          <w:p w14:paraId="0A90C5AB" w14:textId="637AA3D8" w:rsidR="00A16DBB" w:rsidRPr="00BE346E" w:rsidRDefault="00A16DBB" w:rsidP="002848B3">
            <w:pPr>
              <w:pStyle w:val="Tabletext"/>
              <w:spacing w:after="0"/>
              <w:jc w:val="center"/>
              <w:rPr>
                <w:rFonts w:ascii="ApexSansBookST" w:hAnsi="ApexSansBookST" w:cs="Arial"/>
                <w:sz w:val="24"/>
                <w:szCs w:val="24"/>
                <w:lang w:val="es-CO"/>
              </w:rPr>
            </w:pPr>
            <w:r>
              <w:rPr>
                <w:rFonts w:ascii="ApexSansBookST" w:hAnsi="ApexSansBookST" w:cs="Arial"/>
                <w:sz w:val="24"/>
                <w:szCs w:val="24"/>
                <w:lang w:val="es-CO"/>
              </w:rPr>
              <w:t>Dillan Serrano</w:t>
            </w:r>
          </w:p>
        </w:tc>
      </w:tr>
    </w:tbl>
    <w:p w14:paraId="68428869" w14:textId="364E9D38" w:rsidR="001D5D3E" w:rsidRPr="005C2C3C" w:rsidRDefault="001D5D3E">
      <w:pPr>
        <w:rPr>
          <w:b/>
          <w:bCs/>
          <w:u w:val="single"/>
          <w:lang w:val="es-ES"/>
        </w:rPr>
      </w:pPr>
      <w:r w:rsidRPr="005C2C3C">
        <w:rPr>
          <w:b/>
          <w:bCs/>
          <w:u w:val="single"/>
          <w:lang w:val="es-ES"/>
        </w:rPr>
        <w:t>M</w:t>
      </w:r>
      <w:r w:rsidR="005C2C3C" w:rsidRPr="005C2C3C">
        <w:rPr>
          <w:b/>
          <w:bCs/>
          <w:u w:val="single"/>
          <w:lang w:val="es-ES"/>
        </w:rPr>
        <w:t xml:space="preserve">AQUINA AS400 DE </w:t>
      </w:r>
      <w:r w:rsidRPr="005C2C3C">
        <w:rPr>
          <w:b/>
          <w:bCs/>
          <w:u w:val="single"/>
          <w:lang w:val="es-ES"/>
        </w:rPr>
        <w:t>D</w:t>
      </w:r>
      <w:r w:rsidR="005C2C3C" w:rsidRPr="005C2C3C">
        <w:rPr>
          <w:b/>
          <w:bCs/>
          <w:u w:val="single"/>
          <w:lang w:val="es-ES"/>
        </w:rPr>
        <w:t xml:space="preserve">ESARROLLO </w:t>
      </w:r>
      <w:r w:rsidRPr="005C2C3C">
        <w:rPr>
          <w:b/>
          <w:bCs/>
          <w:u w:val="single"/>
          <w:lang w:val="es-ES"/>
        </w:rPr>
        <w:t xml:space="preserve">DESANEW </w:t>
      </w:r>
    </w:p>
    <w:p w14:paraId="7109AE3D" w14:textId="1B6E4CE1" w:rsidR="00350120" w:rsidRDefault="00350120" w:rsidP="00B56104">
      <w:pPr>
        <w:rPr>
          <w:lang w:val="es-ES"/>
        </w:rPr>
      </w:pPr>
    </w:p>
    <w:tbl>
      <w:tblPr>
        <w:tblStyle w:val="Tablaconcuadrcula"/>
        <w:tblW w:w="0" w:type="auto"/>
        <w:tblLook w:val="04A0" w:firstRow="1" w:lastRow="0" w:firstColumn="1" w:lastColumn="0" w:noHBand="0" w:noVBand="1"/>
      </w:tblPr>
      <w:tblGrid>
        <w:gridCol w:w="4414"/>
        <w:gridCol w:w="4414"/>
      </w:tblGrid>
      <w:tr w:rsidR="00350120" w14:paraId="6D5BBA20" w14:textId="77777777" w:rsidTr="00350120">
        <w:tc>
          <w:tcPr>
            <w:tcW w:w="4414" w:type="dxa"/>
            <w:shd w:val="clear" w:color="auto" w:fill="4472C4" w:themeFill="accent1"/>
          </w:tcPr>
          <w:p w14:paraId="4352F22A" w14:textId="03DA488A" w:rsidR="00350120" w:rsidRDefault="00350120" w:rsidP="00B56104">
            <w:pPr>
              <w:rPr>
                <w:lang w:val="es-ES"/>
              </w:rPr>
            </w:pPr>
            <w:r>
              <w:rPr>
                <w:lang w:val="es-ES"/>
              </w:rPr>
              <w:t>Color</w:t>
            </w:r>
          </w:p>
        </w:tc>
        <w:tc>
          <w:tcPr>
            <w:tcW w:w="4414" w:type="dxa"/>
          </w:tcPr>
          <w:p w14:paraId="60210222" w14:textId="2E1B6751" w:rsidR="00350120" w:rsidRDefault="00350120" w:rsidP="00B56104">
            <w:pPr>
              <w:rPr>
                <w:lang w:val="es-ES"/>
              </w:rPr>
            </w:pPr>
            <w:r>
              <w:rPr>
                <w:lang w:val="es-ES"/>
              </w:rPr>
              <w:t>Procesos de creación de HU (JIRA)</w:t>
            </w:r>
          </w:p>
        </w:tc>
      </w:tr>
      <w:tr w:rsidR="00350120" w14:paraId="35532659" w14:textId="77777777" w:rsidTr="00BA232D">
        <w:tc>
          <w:tcPr>
            <w:tcW w:w="4414" w:type="dxa"/>
            <w:shd w:val="clear" w:color="auto" w:fill="A8D08D" w:themeFill="accent6" w:themeFillTint="99"/>
          </w:tcPr>
          <w:p w14:paraId="73004D6A" w14:textId="21FD7C2F" w:rsidR="00350120" w:rsidRDefault="00350120" w:rsidP="00B56104">
            <w:pPr>
              <w:rPr>
                <w:lang w:val="es-ES"/>
              </w:rPr>
            </w:pPr>
            <w:r>
              <w:rPr>
                <w:lang w:val="es-ES"/>
              </w:rPr>
              <w:t>Color</w:t>
            </w:r>
          </w:p>
        </w:tc>
        <w:tc>
          <w:tcPr>
            <w:tcW w:w="4414" w:type="dxa"/>
          </w:tcPr>
          <w:p w14:paraId="6DA6DC02" w14:textId="56DDD073" w:rsidR="00350120" w:rsidRDefault="00350120" w:rsidP="00B56104">
            <w:pPr>
              <w:rPr>
                <w:lang w:val="es-ES"/>
              </w:rPr>
            </w:pPr>
            <w:r>
              <w:rPr>
                <w:lang w:val="es-ES"/>
              </w:rPr>
              <w:t>Desarrollo</w:t>
            </w:r>
          </w:p>
        </w:tc>
      </w:tr>
      <w:tr w:rsidR="00350120" w14:paraId="35C9FFDB" w14:textId="77777777" w:rsidTr="00350120">
        <w:tc>
          <w:tcPr>
            <w:tcW w:w="4414" w:type="dxa"/>
            <w:shd w:val="clear" w:color="auto" w:fill="FFF2CC" w:themeFill="accent4" w:themeFillTint="33"/>
          </w:tcPr>
          <w:p w14:paraId="51F2F448" w14:textId="31625A66" w:rsidR="00350120" w:rsidRDefault="00350120" w:rsidP="00B56104">
            <w:pPr>
              <w:rPr>
                <w:lang w:val="es-ES"/>
              </w:rPr>
            </w:pPr>
            <w:r>
              <w:rPr>
                <w:lang w:val="es-ES"/>
              </w:rPr>
              <w:t>Color</w:t>
            </w:r>
          </w:p>
        </w:tc>
        <w:tc>
          <w:tcPr>
            <w:tcW w:w="4414" w:type="dxa"/>
          </w:tcPr>
          <w:p w14:paraId="709240B9" w14:textId="3A4B749F" w:rsidR="00350120" w:rsidRDefault="00350120" w:rsidP="00B56104">
            <w:pPr>
              <w:rPr>
                <w:lang w:val="es-ES"/>
              </w:rPr>
            </w:pPr>
            <w:r>
              <w:rPr>
                <w:lang w:val="es-ES"/>
              </w:rPr>
              <w:t>Paso a producción</w:t>
            </w:r>
          </w:p>
        </w:tc>
      </w:tr>
    </w:tbl>
    <w:p w14:paraId="37F67039" w14:textId="77777777" w:rsidR="00D9083C" w:rsidRDefault="00D9083C" w:rsidP="00B56104">
      <w:pPr>
        <w:rPr>
          <w:ins w:id="0" w:author="DILLAN SERRANO MOJICA" w:date="2021-09-24T15:41:00Z"/>
          <w:lang w:val="es-ES"/>
        </w:rPr>
      </w:pPr>
    </w:p>
    <w:p w14:paraId="10A22863" w14:textId="19F0078D" w:rsidR="00D9083C" w:rsidRDefault="00D9083C" w:rsidP="00B56104">
      <w:pPr>
        <w:rPr>
          <w:lang w:val="es-ES"/>
        </w:rPr>
      </w:pPr>
      <w:ins w:id="1" w:author="DILLAN SERRANO MOJICA" w:date="2021-09-24T15:41:00Z">
        <w:r>
          <w:rPr>
            <w:lang w:val="es-ES"/>
          </w:rPr>
          <w:t>HU: Historia de Usuario.</w:t>
        </w:r>
      </w:ins>
    </w:p>
    <w:p w14:paraId="2E0D1AAC" w14:textId="7C3DC3E9" w:rsidR="00B56104" w:rsidRPr="00B56104" w:rsidRDefault="00BA232D" w:rsidP="00B56104">
      <w:pPr>
        <w:rPr>
          <w:lang w:val="es-ES"/>
        </w:rPr>
      </w:pPr>
      <w:r>
        <w:rPr>
          <w:noProof/>
          <w:lang w:val="es-ES"/>
        </w:rPr>
        <mc:AlternateContent>
          <mc:Choice Requires="wps">
            <w:drawing>
              <wp:anchor distT="0" distB="0" distL="114300" distR="114300" simplePos="0" relativeHeight="251671552" behindDoc="0" locked="0" layoutInCell="1" allowOverlap="1" wp14:anchorId="386E46EF" wp14:editId="468ED8FC">
                <wp:simplePos x="0" y="0"/>
                <wp:positionH relativeFrom="column">
                  <wp:posOffset>1177148</wp:posOffset>
                </wp:positionH>
                <wp:positionV relativeFrom="paragraph">
                  <wp:posOffset>227756</wp:posOffset>
                </wp:positionV>
                <wp:extent cx="1205865" cy="645321"/>
                <wp:effectExtent l="19050" t="19050" r="13335" b="21590"/>
                <wp:wrapNone/>
                <wp:docPr id="9" name="Rectángulo 9"/>
                <wp:cNvGraphicFramePr/>
                <a:graphic xmlns:a="http://schemas.openxmlformats.org/drawingml/2006/main">
                  <a:graphicData uri="http://schemas.microsoft.com/office/word/2010/wordprocessingShape">
                    <wps:wsp>
                      <wps:cNvSpPr/>
                      <wps:spPr>
                        <a:xfrm>
                          <a:off x="0" y="0"/>
                          <a:ext cx="1205865" cy="645321"/>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2A9382B9" w14:textId="6EA12C4E" w:rsidR="001D5D3E" w:rsidRPr="001D5D3E" w:rsidRDefault="00A16DBB" w:rsidP="001D5D3E">
                            <w:pPr>
                              <w:jc w:val="center"/>
                              <w:rPr>
                                <w:lang w:val="es-ES"/>
                              </w:rPr>
                            </w:pPr>
                            <w:r w:rsidRPr="00A16DBB">
                              <w:rPr>
                                <w:color w:val="000000" w:themeColor="text1"/>
                                <w:sz w:val="18"/>
                                <w:szCs w:val="18"/>
                                <w:lang w:val="es-ES"/>
                              </w:rPr>
                              <w:t xml:space="preserve">REF02: </w:t>
                            </w:r>
                            <w:r w:rsidR="001D5D3E" w:rsidRPr="001D5D3E">
                              <w:rPr>
                                <w:sz w:val="18"/>
                                <w:szCs w:val="18"/>
                                <w:lang w:val="es-ES"/>
                              </w:rPr>
                              <w:t>Entra HU a BACKLOG de</w:t>
                            </w:r>
                            <w:r w:rsidR="001D5D3E">
                              <w:rPr>
                                <w:lang w:val="es-ES"/>
                              </w:rPr>
                              <w:t xml:space="preserve"> la 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E46EF" id="Rectángulo 9" o:spid="_x0000_s1026" style="position:absolute;margin-left:92.7pt;margin-top:17.95pt;width:94.95pt;height:5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" fillcolor="#4472c4 [3204]" strokecolor="#1f3763 [1604]" strokeweight="2.25pt">
                <v:textbox>
                  <w:txbxContent>
                    <w:p w14:paraId="2A9382B9" w14:textId="6EA12C4E" w:rsidR="001D5D3E" w:rsidRPr="001D5D3E" w:rsidRDefault="00A16DBB" w:rsidP="001D5D3E">
                      <w:pPr>
                        <w:jc w:val="center"/>
                        <w:rPr>
                          <w:lang w:val="es-ES"/>
                        </w:rPr>
                      </w:pPr>
                      <w:r w:rsidRPr="00A16DBB">
                        <w:rPr>
                          <w:color w:val="000000" w:themeColor="text1"/>
                          <w:sz w:val="18"/>
                          <w:szCs w:val="18"/>
                          <w:lang w:val="es-ES"/>
                        </w:rPr>
                        <w:t xml:space="preserve">REF02: </w:t>
                      </w:r>
                      <w:r w:rsidR="001D5D3E" w:rsidRPr="001D5D3E">
                        <w:rPr>
                          <w:sz w:val="18"/>
                          <w:szCs w:val="18"/>
                          <w:lang w:val="es-ES"/>
                        </w:rPr>
                        <w:t>Entra HU a BACKLOG de</w:t>
                      </w:r>
                      <w:r w:rsidR="001D5D3E">
                        <w:rPr>
                          <w:lang w:val="es-ES"/>
                        </w:rPr>
                        <w:t xml:space="preserve"> la Mesa</w:t>
                      </w:r>
                    </w:p>
                  </w:txbxContent>
                </v:textbox>
              </v:rect>
            </w:pict>
          </mc:Fallback>
        </mc:AlternateContent>
      </w:r>
      <w:r w:rsidR="00350120">
        <w:rPr>
          <w:noProof/>
          <w:lang w:val="es-ES"/>
        </w:rPr>
        <mc:AlternateContent>
          <mc:Choice Requires="wps">
            <w:drawing>
              <wp:anchor distT="0" distB="0" distL="114300" distR="114300" simplePos="0" relativeHeight="251659264" behindDoc="0" locked="0" layoutInCell="1" allowOverlap="1" wp14:anchorId="0EC068F2" wp14:editId="7BEDAF02">
                <wp:simplePos x="0" y="0"/>
                <wp:positionH relativeFrom="margin">
                  <wp:posOffset>5715</wp:posOffset>
                </wp:positionH>
                <wp:positionV relativeFrom="paragraph">
                  <wp:posOffset>208280</wp:posOffset>
                </wp:positionV>
                <wp:extent cx="960120" cy="552450"/>
                <wp:effectExtent l="19050" t="19050" r="11430" b="19050"/>
                <wp:wrapNone/>
                <wp:docPr id="1" name="Rectángulo 1"/>
                <wp:cNvGraphicFramePr/>
                <a:graphic xmlns:a="http://schemas.openxmlformats.org/drawingml/2006/main">
                  <a:graphicData uri="http://schemas.microsoft.com/office/word/2010/wordprocessingShape">
                    <wps:wsp>
                      <wps:cNvSpPr/>
                      <wps:spPr>
                        <a:xfrm>
                          <a:off x="0" y="0"/>
                          <a:ext cx="960120" cy="552450"/>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0017BC8D" w14:textId="382DB1A2" w:rsidR="001D5D3E" w:rsidRPr="001D5D3E" w:rsidRDefault="00A16DBB" w:rsidP="001D5D3E">
                            <w:pPr>
                              <w:jc w:val="center"/>
                              <w:rPr>
                                <w:sz w:val="18"/>
                                <w:szCs w:val="18"/>
                                <w:lang w:val="es-ES"/>
                              </w:rPr>
                            </w:pPr>
                            <w:r w:rsidRPr="00A16DBB">
                              <w:rPr>
                                <w:color w:val="000000" w:themeColor="text1"/>
                                <w:sz w:val="18"/>
                                <w:szCs w:val="18"/>
                                <w:lang w:val="es-ES"/>
                              </w:rPr>
                              <w:t xml:space="preserve">REF01: </w:t>
                            </w:r>
                            <w:r w:rsidR="001D5D3E" w:rsidRPr="001D5D3E">
                              <w:rPr>
                                <w:sz w:val="18"/>
                                <w:szCs w:val="18"/>
                                <w:lang w:val="es-ES"/>
                              </w:rPr>
                              <w:t>Usuario crea la HU en JIRA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068F2" id="Rectángulo 1" o:spid="_x0000_s1027" style="position:absolute;margin-left:.45pt;margin-top:16.4pt;width:75.6pt;height:4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" fillcolor="#4472c4 [3204]" strokecolor="#1f3763 [1604]" strokeweight="2.25pt">
                <v:textbox>
                  <w:txbxContent>
                    <w:p w14:paraId="0017BC8D" w14:textId="382DB1A2" w:rsidR="001D5D3E" w:rsidRPr="001D5D3E" w:rsidRDefault="00A16DBB" w:rsidP="001D5D3E">
                      <w:pPr>
                        <w:jc w:val="center"/>
                        <w:rPr>
                          <w:sz w:val="18"/>
                          <w:szCs w:val="18"/>
                          <w:lang w:val="es-ES"/>
                        </w:rPr>
                      </w:pPr>
                      <w:r w:rsidRPr="00A16DBB">
                        <w:rPr>
                          <w:color w:val="000000" w:themeColor="text1"/>
                          <w:sz w:val="18"/>
                          <w:szCs w:val="18"/>
                          <w:lang w:val="es-ES"/>
                        </w:rPr>
                        <w:t xml:space="preserve">REF01: </w:t>
                      </w:r>
                      <w:r w:rsidR="001D5D3E" w:rsidRPr="001D5D3E">
                        <w:rPr>
                          <w:sz w:val="18"/>
                          <w:szCs w:val="18"/>
                          <w:lang w:val="es-ES"/>
                        </w:rPr>
                        <w:t>Usuario crea la HU en JIRA</w:t>
                      </w:r>
                    </w:p>
                  </w:txbxContent>
                </v:textbox>
                <w10:wrap anchorx="margin"/>
              </v:rect>
            </w:pict>
          </mc:Fallback>
        </mc:AlternateContent>
      </w:r>
      <w:r w:rsidR="00A16DBB">
        <w:rPr>
          <w:noProof/>
          <w:lang w:val="es-ES"/>
        </w:rPr>
        <mc:AlternateContent>
          <mc:Choice Requires="wps">
            <w:drawing>
              <wp:anchor distT="0" distB="0" distL="114300" distR="114300" simplePos="0" relativeHeight="251673600" behindDoc="0" locked="0" layoutInCell="1" allowOverlap="1" wp14:anchorId="4A133DA6" wp14:editId="563694CA">
                <wp:simplePos x="0" y="0"/>
                <wp:positionH relativeFrom="margin">
                  <wp:posOffset>4234815</wp:posOffset>
                </wp:positionH>
                <wp:positionV relativeFrom="paragraph">
                  <wp:posOffset>125412</wp:posOffset>
                </wp:positionV>
                <wp:extent cx="1466850" cy="838200"/>
                <wp:effectExtent l="19050" t="19050" r="19050" b="19050"/>
                <wp:wrapNone/>
                <wp:docPr id="10" name="Rectángulo 10"/>
                <wp:cNvGraphicFramePr/>
                <a:graphic xmlns:a="http://schemas.openxmlformats.org/drawingml/2006/main">
                  <a:graphicData uri="http://schemas.microsoft.com/office/word/2010/wordprocessingShape">
                    <wps:wsp>
                      <wps:cNvSpPr/>
                      <wps:spPr>
                        <a:xfrm>
                          <a:off x="0" y="0"/>
                          <a:ext cx="1466850" cy="838200"/>
                        </a:xfrm>
                        <a:prstGeom prst="rect">
                          <a:avLst/>
                        </a:prstGeom>
                        <a:solidFill>
                          <a:schemeClr val="accent6">
                            <a:lumMod val="60000"/>
                            <a:lumOff val="4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8DCDE7C" w14:textId="71270DD1" w:rsidR="001D5D3E" w:rsidRPr="001D5D3E" w:rsidRDefault="00A16DBB" w:rsidP="001D5D3E">
                            <w:pPr>
                              <w:jc w:val="center"/>
                              <w:rPr>
                                <w:sz w:val="18"/>
                                <w:szCs w:val="18"/>
                                <w:lang w:val="es-ES"/>
                              </w:rPr>
                            </w:pPr>
                            <w:r w:rsidRPr="00350120">
                              <w:rPr>
                                <w:color w:val="FF0000"/>
                                <w:sz w:val="18"/>
                                <w:szCs w:val="18"/>
                                <w:lang w:val="es-ES"/>
                              </w:rPr>
                              <w:t>REF04:</w:t>
                            </w:r>
                            <w:r w:rsidR="00350120">
                              <w:rPr>
                                <w:color w:val="FF0000"/>
                                <w:sz w:val="18"/>
                                <w:szCs w:val="18"/>
                                <w:lang w:val="es-ES"/>
                              </w:rPr>
                              <w:t xml:space="preserve"> </w:t>
                            </w:r>
                            <w:r w:rsidR="001D5D3E" w:rsidRPr="00350120">
                              <w:rPr>
                                <w:color w:val="000000" w:themeColor="text1"/>
                                <w:sz w:val="18"/>
                                <w:szCs w:val="18"/>
                                <w:lang w:val="es-ES"/>
                              </w:rPr>
                              <w:t>Desarrollador lee y hace análisis previo de la HU</w:t>
                            </w:r>
                            <w:del w:id="2" w:author="DILLAN SERRANO MOJICA" w:date="2021-09-24T15:42:00Z">
                              <w:r w:rsidR="001D5D3E" w:rsidRPr="00350120" w:rsidDel="00D9083C">
                                <w:rPr>
                                  <w:color w:val="000000" w:themeColor="text1"/>
                                  <w:sz w:val="18"/>
                                  <w:szCs w:val="18"/>
                                  <w:lang w:val="es-ES"/>
                                </w:rPr>
                                <w:delText xml:space="preserve"> </w:delText>
                              </w:r>
                            </w:del>
                            <w:r w:rsidR="001D5D3E" w:rsidRPr="00350120">
                              <w:rPr>
                                <w:color w:val="000000" w:themeColor="text1"/>
                                <w:sz w:val="18"/>
                                <w:szCs w:val="18"/>
                                <w:lang w:val="es-ES"/>
                              </w:rPr>
                              <w:t xml:space="preserve">, y solicita </w:t>
                            </w:r>
                            <w:r w:rsidR="00831C5B" w:rsidRPr="00350120">
                              <w:rPr>
                                <w:color w:val="000000" w:themeColor="text1"/>
                                <w:sz w:val="18"/>
                                <w:szCs w:val="18"/>
                                <w:lang w:val="es-ES"/>
                              </w:rPr>
                              <w:t>refinamiento si hay lugar a 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33DA6" id="Rectángulo 10" o:spid="_x0000_s1028" style="position:absolute;margin-left:333.45pt;margin-top:9.85pt;width:115.5pt;height:6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" fillcolor="#a8d08d [1945]" strokecolor="#1f3763 [1604]" strokeweight="2.25pt">
                <v:textbox>
                  <w:txbxContent>
                    <w:p w14:paraId="78DCDE7C" w14:textId="71270DD1" w:rsidR="001D5D3E" w:rsidRPr="001D5D3E" w:rsidRDefault="00A16DBB" w:rsidP="001D5D3E">
                      <w:pPr>
                        <w:jc w:val="center"/>
                        <w:rPr>
                          <w:sz w:val="18"/>
                          <w:szCs w:val="18"/>
                          <w:lang w:val="es-ES"/>
                        </w:rPr>
                      </w:pPr>
                      <w:r w:rsidRPr="00350120">
                        <w:rPr>
                          <w:color w:val="FF0000"/>
                          <w:sz w:val="18"/>
                          <w:szCs w:val="18"/>
                          <w:lang w:val="es-ES"/>
                        </w:rPr>
                        <w:t>REF04:</w:t>
                      </w:r>
                      <w:r w:rsidR="00350120">
                        <w:rPr>
                          <w:color w:val="FF0000"/>
                          <w:sz w:val="18"/>
                          <w:szCs w:val="18"/>
                          <w:lang w:val="es-ES"/>
                        </w:rPr>
                        <w:t xml:space="preserve"> </w:t>
                      </w:r>
                      <w:r w:rsidR="001D5D3E" w:rsidRPr="00350120">
                        <w:rPr>
                          <w:color w:val="000000" w:themeColor="text1"/>
                          <w:sz w:val="18"/>
                          <w:szCs w:val="18"/>
                          <w:lang w:val="es-ES"/>
                        </w:rPr>
                        <w:t>Desarrollador lee y hace análisis previo de la HU</w:t>
                      </w:r>
                      <w:del w:id="3" w:author="DILLAN SERRANO MOJICA" w:date="2021-09-24T15:42:00Z">
                        <w:r w:rsidR="001D5D3E" w:rsidRPr="00350120" w:rsidDel="00D9083C">
                          <w:rPr>
                            <w:color w:val="000000" w:themeColor="text1"/>
                            <w:sz w:val="18"/>
                            <w:szCs w:val="18"/>
                            <w:lang w:val="es-ES"/>
                          </w:rPr>
                          <w:delText xml:space="preserve"> </w:delText>
                        </w:r>
                      </w:del>
                      <w:r w:rsidR="001D5D3E" w:rsidRPr="00350120">
                        <w:rPr>
                          <w:color w:val="000000" w:themeColor="text1"/>
                          <w:sz w:val="18"/>
                          <w:szCs w:val="18"/>
                          <w:lang w:val="es-ES"/>
                        </w:rPr>
                        <w:t xml:space="preserve">, y solicita </w:t>
                      </w:r>
                      <w:r w:rsidR="00831C5B" w:rsidRPr="00350120">
                        <w:rPr>
                          <w:color w:val="000000" w:themeColor="text1"/>
                          <w:sz w:val="18"/>
                          <w:szCs w:val="18"/>
                          <w:lang w:val="es-ES"/>
                        </w:rPr>
                        <w:t>refinamiento si hay lugar a ello.</w:t>
                      </w:r>
                    </w:p>
                  </w:txbxContent>
                </v:textbox>
                <w10:wrap anchorx="margin"/>
              </v:rect>
            </w:pict>
          </mc:Fallback>
        </mc:AlternateContent>
      </w:r>
      <w:r w:rsidR="00A16DBB">
        <w:rPr>
          <w:noProof/>
          <w:lang w:val="es-ES"/>
        </w:rPr>
        <mc:AlternateContent>
          <mc:Choice Requires="wps">
            <w:drawing>
              <wp:anchor distT="0" distB="0" distL="114300" distR="114300" simplePos="0" relativeHeight="251669504" behindDoc="0" locked="0" layoutInCell="1" allowOverlap="1" wp14:anchorId="00B8357A" wp14:editId="67BDAC02">
                <wp:simplePos x="0" y="0"/>
                <wp:positionH relativeFrom="column">
                  <wp:posOffset>2615565</wp:posOffset>
                </wp:positionH>
                <wp:positionV relativeFrom="paragraph">
                  <wp:posOffset>206692</wp:posOffset>
                </wp:positionV>
                <wp:extent cx="1398270" cy="776287"/>
                <wp:effectExtent l="19050" t="19050" r="11430" b="24130"/>
                <wp:wrapNone/>
                <wp:docPr id="8" name="Rectángulo 8"/>
                <wp:cNvGraphicFramePr/>
                <a:graphic xmlns:a="http://schemas.openxmlformats.org/drawingml/2006/main">
                  <a:graphicData uri="http://schemas.microsoft.com/office/word/2010/wordprocessingShape">
                    <wps:wsp>
                      <wps:cNvSpPr/>
                      <wps:spPr>
                        <a:xfrm>
                          <a:off x="0" y="0"/>
                          <a:ext cx="1398270" cy="776287"/>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380AF329" w14:textId="378B1B40" w:rsidR="001D5D3E" w:rsidRPr="001D5D3E" w:rsidRDefault="00A16DBB" w:rsidP="001D5D3E">
                            <w:pPr>
                              <w:jc w:val="center"/>
                              <w:rPr>
                                <w:lang w:val="es-ES"/>
                              </w:rPr>
                            </w:pPr>
                            <w:r w:rsidRPr="00A16DBB">
                              <w:rPr>
                                <w:color w:val="000000" w:themeColor="text1"/>
                                <w:sz w:val="18"/>
                                <w:szCs w:val="18"/>
                                <w:lang w:val="es-ES"/>
                              </w:rPr>
                              <w:t>REF03:</w:t>
                            </w:r>
                            <w:r>
                              <w:rPr>
                                <w:color w:val="000000" w:themeColor="text1"/>
                                <w:sz w:val="18"/>
                                <w:szCs w:val="18"/>
                                <w:lang w:val="es-ES"/>
                              </w:rPr>
                              <w:t xml:space="preserve"> </w:t>
                            </w:r>
                            <w:r w:rsidR="001D5D3E" w:rsidRPr="001D5D3E">
                              <w:rPr>
                                <w:sz w:val="18"/>
                                <w:szCs w:val="18"/>
                                <w:lang w:val="es-ES"/>
                              </w:rPr>
                              <w:t>Product OWNER</w:t>
                            </w:r>
                            <w:r w:rsidR="001D5D3E">
                              <w:rPr>
                                <w:lang w:val="es-ES"/>
                              </w:rPr>
                              <w:t xml:space="preserve"> + Jefe Desarrollo asigna HU a Desarrollador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8357A" id="Rectángulo 8" o:spid="_x0000_s1029" style="position:absolute;margin-left:205.95pt;margin-top:16.25pt;width:110.1pt;height:6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" fillcolor="#4472c4 [3204]" strokecolor="#1f3763 [1604]" strokeweight="2.25pt">
                <v:textbox>
                  <w:txbxContent>
                    <w:p w14:paraId="380AF329" w14:textId="378B1B40" w:rsidR="001D5D3E" w:rsidRPr="001D5D3E" w:rsidRDefault="00A16DBB" w:rsidP="001D5D3E">
                      <w:pPr>
                        <w:jc w:val="center"/>
                        <w:rPr>
                          <w:lang w:val="es-ES"/>
                        </w:rPr>
                      </w:pPr>
                      <w:r w:rsidRPr="00A16DBB">
                        <w:rPr>
                          <w:color w:val="000000" w:themeColor="text1"/>
                          <w:sz w:val="18"/>
                          <w:szCs w:val="18"/>
                          <w:lang w:val="es-ES"/>
                        </w:rPr>
                        <w:t>REF03:</w:t>
                      </w:r>
                      <w:r>
                        <w:rPr>
                          <w:color w:val="000000" w:themeColor="text1"/>
                          <w:sz w:val="18"/>
                          <w:szCs w:val="18"/>
                          <w:lang w:val="es-ES"/>
                        </w:rPr>
                        <w:t xml:space="preserve"> </w:t>
                      </w:r>
                      <w:r w:rsidR="001D5D3E" w:rsidRPr="001D5D3E">
                        <w:rPr>
                          <w:sz w:val="18"/>
                          <w:szCs w:val="18"/>
                          <w:lang w:val="es-ES"/>
                        </w:rPr>
                        <w:t>Product OWNER</w:t>
                      </w:r>
                      <w:r w:rsidR="001D5D3E">
                        <w:rPr>
                          <w:lang w:val="es-ES"/>
                        </w:rPr>
                        <w:t xml:space="preserve"> + Jefe Desarrollo asigna HU a Desarrollador</w:t>
                      </w:r>
                    </w:p>
                  </w:txbxContent>
                </v:textbox>
              </v:rect>
            </w:pict>
          </mc:Fallback>
        </mc:AlternateContent>
      </w:r>
      <w:r w:rsidR="001D5D3E">
        <w:rPr>
          <w:lang w:val="es-ES"/>
        </w:rPr>
        <w:t>Marco teórico SCRUM</w:t>
      </w:r>
    </w:p>
    <w:p w14:paraId="6E8AC9C1" w14:textId="0DA5512D" w:rsidR="00B56104" w:rsidRPr="00B56104" w:rsidRDefault="00366B51" w:rsidP="00B56104">
      <w:pPr>
        <w:rPr>
          <w:lang w:val="es-ES"/>
        </w:rPr>
      </w:pPr>
      <w:r>
        <w:rPr>
          <w:noProof/>
          <w:lang w:val="es-ES"/>
        </w:rPr>
        <mc:AlternateContent>
          <mc:Choice Requires="wps">
            <w:drawing>
              <wp:anchor distT="0" distB="0" distL="114300" distR="114300" simplePos="0" relativeHeight="251710464" behindDoc="0" locked="0" layoutInCell="1" allowOverlap="1" wp14:anchorId="1A27DC21" wp14:editId="407B5CA4">
                <wp:simplePos x="0" y="0"/>
                <wp:positionH relativeFrom="column">
                  <wp:posOffset>6035041</wp:posOffset>
                </wp:positionH>
                <wp:positionV relativeFrom="paragraph">
                  <wp:posOffset>281940</wp:posOffset>
                </wp:positionV>
                <wp:extent cx="114300" cy="457200"/>
                <wp:effectExtent l="19050" t="0" r="38100" b="38100"/>
                <wp:wrapNone/>
                <wp:docPr id="33" name="Flecha: hacia abajo 33"/>
                <wp:cNvGraphicFramePr/>
                <a:graphic xmlns:a="http://schemas.openxmlformats.org/drawingml/2006/main">
                  <a:graphicData uri="http://schemas.microsoft.com/office/word/2010/wordprocessingShape">
                    <wps:wsp>
                      <wps:cNvSpPr/>
                      <wps:spPr>
                        <a:xfrm>
                          <a:off x="0" y="0"/>
                          <a:ext cx="11430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type w14:anchorId="7AE31A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3" o:spid="_x0000_s1026" type="#_x0000_t67" style="position:absolute;margin-left:475.2pt;margin-top:22.2pt;width:9pt;height: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" adj="18900" fillcolor="#4472c4 [3204]" strokecolor="#1f3763 [1604]" strokeweight="1pt"/>
            </w:pict>
          </mc:Fallback>
        </mc:AlternateContent>
      </w:r>
      <w:r>
        <w:rPr>
          <w:noProof/>
          <w:lang w:val="es-ES"/>
        </w:rPr>
        <mc:AlternateContent>
          <mc:Choice Requires="wps">
            <w:drawing>
              <wp:anchor distT="0" distB="0" distL="114300" distR="114300" simplePos="0" relativeHeight="251706368" behindDoc="0" locked="0" layoutInCell="1" allowOverlap="1" wp14:anchorId="711BADDD" wp14:editId="3EE0AC66">
                <wp:simplePos x="0" y="0"/>
                <wp:positionH relativeFrom="column">
                  <wp:posOffset>5768340</wp:posOffset>
                </wp:positionH>
                <wp:positionV relativeFrom="paragraph">
                  <wp:posOffset>215265</wp:posOffset>
                </wp:positionV>
                <wp:extent cx="276225" cy="133350"/>
                <wp:effectExtent l="0" t="19050" r="47625" b="38100"/>
                <wp:wrapNone/>
                <wp:docPr id="30" name="Flecha: a la derecha 30"/>
                <wp:cNvGraphicFramePr/>
                <a:graphic xmlns:a="http://schemas.openxmlformats.org/drawingml/2006/main">
                  <a:graphicData uri="http://schemas.microsoft.com/office/word/2010/wordprocessingShape">
                    <wps:wsp>
                      <wps:cNvSpPr/>
                      <wps:spPr>
                        <a:xfrm>
                          <a:off x="0" y="0"/>
                          <a:ext cx="2762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182F10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0" o:spid="_x0000_s1026" type="#_x0000_t13" style="position:absolute;margin-left:454.2pt;margin-top:16.95pt;width:21.7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" adj="16386" fillcolor="#4472c4 [3204]" strokecolor="#1f3763 [1604]" strokeweight="1pt"/>
            </w:pict>
          </mc:Fallback>
        </mc:AlternateContent>
      </w:r>
      <w:r>
        <w:rPr>
          <w:noProof/>
          <w:lang w:val="es-ES"/>
        </w:rPr>
        <mc:AlternateContent>
          <mc:Choice Requires="wps">
            <w:drawing>
              <wp:anchor distT="0" distB="0" distL="114300" distR="114300" simplePos="0" relativeHeight="251704320" behindDoc="0" locked="0" layoutInCell="1" allowOverlap="1" wp14:anchorId="7507E39D" wp14:editId="495172EE">
                <wp:simplePos x="0" y="0"/>
                <wp:positionH relativeFrom="column">
                  <wp:posOffset>4082415</wp:posOffset>
                </wp:positionH>
                <wp:positionV relativeFrom="paragraph">
                  <wp:posOffset>167640</wp:posOffset>
                </wp:positionV>
                <wp:extent cx="114300" cy="152400"/>
                <wp:effectExtent l="0" t="19050" r="38100" b="38100"/>
                <wp:wrapNone/>
                <wp:docPr id="29" name="Flecha: a la derecha 29"/>
                <wp:cNvGraphicFramePr/>
                <a:graphic xmlns:a="http://schemas.openxmlformats.org/drawingml/2006/main">
                  <a:graphicData uri="http://schemas.microsoft.com/office/word/2010/wordprocessingShape">
                    <wps:wsp>
                      <wps:cNvSpPr/>
                      <wps:spPr>
                        <a:xfrm>
                          <a:off x="0" y="0"/>
                          <a:ext cx="1143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4CE8A7A9" id="Flecha: a la derecha 29" o:spid="_x0000_s1026" type="#_x0000_t13" style="position:absolute;margin-left:321.45pt;margin-top:13.2pt;width:9pt;height:1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" adj="10800" fillcolor="#4472c4 [3204]" strokecolor="#1f3763 [1604]" strokeweight="1pt"/>
            </w:pict>
          </mc:Fallback>
        </mc:AlternateContent>
      </w:r>
      <w:r>
        <w:rPr>
          <w:noProof/>
          <w:lang w:val="es-ES"/>
        </w:rPr>
        <mc:AlternateContent>
          <mc:Choice Requires="wps">
            <w:drawing>
              <wp:anchor distT="0" distB="0" distL="114300" distR="114300" simplePos="0" relativeHeight="251702272" behindDoc="0" locked="0" layoutInCell="1" allowOverlap="1" wp14:anchorId="080D4B46" wp14:editId="7DF350D6">
                <wp:simplePos x="0" y="0"/>
                <wp:positionH relativeFrom="column">
                  <wp:posOffset>2457450</wp:posOffset>
                </wp:positionH>
                <wp:positionV relativeFrom="paragraph">
                  <wp:posOffset>132715</wp:posOffset>
                </wp:positionV>
                <wp:extent cx="114300" cy="152400"/>
                <wp:effectExtent l="0" t="19050" r="38100" b="38100"/>
                <wp:wrapNone/>
                <wp:docPr id="28" name="Flecha: a la derecha 28"/>
                <wp:cNvGraphicFramePr/>
                <a:graphic xmlns:a="http://schemas.openxmlformats.org/drawingml/2006/main">
                  <a:graphicData uri="http://schemas.microsoft.com/office/word/2010/wordprocessingShape">
                    <wps:wsp>
                      <wps:cNvSpPr/>
                      <wps:spPr>
                        <a:xfrm>
                          <a:off x="0" y="0"/>
                          <a:ext cx="1143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4B751C29" id="Flecha: a la derecha 28" o:spid="_x0000_s1026" type="#_x0000_t13" style="position:absolute;margin-left:193.5pt;margin-top:10.45pt;width:9pt;height:1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" adj="10800" fillcolor="#4472c4 [3204]" strokecolor="#1f3763 [1604]" strokeweight="1pt"/>
            </w:pict>
          </mc:Fallback>
        </mc:AlternateContent>
      </w:r>
      <w:r>
        <w:rPr>
          <w:noProof/>
          <w:lang w:val="es-ES"/>
        </w:rPr>
        <mc:AlternateContent>
          <mc:Choice Requires="wps">
            <w:drawing>
              <wp:anchor distT="0" distB="0" distL="114300" distR="114300" simplePos="0" relativeHeight="251700224" behindDoc="0" locked="0" layoutInCell="1" allowOverlap="1" wp14:anchorId="12D98CE0" wp14:editId="092C78F5">
                <wp:simplePos x="0" y="0"/>
                <wp:positionH relativeFrom="column">
                  <wp:posOffset>1024890</wp:posOffset>
                </wp:positionH>
                <wp:positionV relativeFrom="paragraph">
                  <wp:posOffset>148590</wp:posOffset>
                </wp:positionV>
                <wp:extent cx="114300" cy="152400"/>
                <wp:effectExtent l="0" t="19050" r="38100" b="38100"/>
                <wp:wrapNone/>
                <wp:docPr id="27" name="Flecha: a la derecha 27"/>
                <wp:cNvGraphicFramePr/>
                <a:graphic xmlns:a="http://schemas.openxmlformats.org/drawingml/2006/main">
                  <a:graphicData uri="http://schemas.microsoft.com/office/word/2010/wordprocessingShape">
                    <wps:wsp>
                      <wps:cNvSpPr/>
                      <wps:spPr>
                        <a:xfrm>
                          <a:off x="0" y="0"/>
                          <a:ext cx="1143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2D532567" id="Flecha: a la derecha 27" o:spid="_x0000_s1026" type="#_x0000_t13" style="position:absolute;margin-left:80.7pt;margin-top:11.7pt;width:9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" adj="10800" fillcolor="#4472c4 [3204]" strokecolor="#1f3763 [1604]" strokeweight="1pt"/>
            </w:pict>
          </mc:Fallback>
        </mc:AlternateContent>
      </w:r>
    </w:p>
    <w:p w14:paraId="6685728A" w14:textId="1B485844" w:rsidR="00B56104" w:rsidRPr="00B56104" w:rsidRDefault="00B56104" w:rsidP="00B56104">
      <w:pPr>
        <w:rPr>
          <w:lang w:val="es-ES"/>
        </w:rPr>
      </w:pPr>
    </w:p>
    <w:p w14:paraId="0457783E" w14:textId="5492E83F" w:rsidR="00B56104" w:rsidRPr="00B56104" w:rsidRDefault="00366B51" w:rsidP="00B56104">
      <w:pPr>
        <w:rPr>
          <w:lang w:val="es-ES"/>
        </w:rPr>
      </w:pPr>
      <w:r>
        <w:rPr>
          <w:noProof/>
          <w:lang w:val="es-ES"/>
        </w:rPr>
        <mc:AlternateContent>
          <mc:Choice Requires="wps">
            <w:drawing>
              <wp:anchor distT="0" distB="0" distL="114300" distR="114300" simplePos="0" relativeHeight="251711488" behindDoc="0" locked="0" layoutInCell="1" allowOverlap="1" wp14:anchorId="226EB5A3" wp14:editId="533201CC">
                <wp:simplePos x="0" y="0"/>
                <wp:positionH relativeFrom="column">
                  <wp:posOffset>-365760</wp:posOffset>
                </wp:positionH>
                <wp:positionV relativeFrom="paragraph">
                  <wp:posOffset>329565</wp:posOffset>
                </wp:positionV>
                <wp:extent cx="142875" cy="962025"/>
                <wp:effectExtent l="19050" t="0" r="47625" b="47625"/>
                <wp:wrapNone/>
                <wp:docPr id="34" name="Flecha: hacia abajo 34"/>
                <wp:cNvGraphicFramePr/>
                <a:graphic xmlns:a="http://schemas.openxmlformats.org/drawingml/2006/main">
                  <a:graphicData uri="http://schemas.microsoft.com/office/word/2010/wordprocessingShape">
                    <wps:wsp>
                      <wps:cNvSpPr/>
                      <wps:spPr>
                        <a:xfrm>
                          <a:off x="0" y="0"/>
                          <a:ext cx="142875" cy="962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 w14:anchorId="476BC2F7" id="Flecha: hacia abajo 34" o:spid="_x0000_s1026" type="#_x0000_t67" style="position:absolute;margin-left:-28.8pt;margin-top:25.95pt;width:11.25pt;height:75.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" adj="19996" fillcolor="#4472c4 [3204]" strokecolor="#1f3763 [1604]" strokeweight="1pt"/>
            </w:pict>
          </mc:Fallback>
        </mc:AlternateContent>
      </w:r>
      <w:r>
        <w:rPr>
          <w:noProof/>
          <w:lang w:val="es-ES"/>
        </w:rPr>
        <mc:AlternateContent>
          <mc:Choice Requires="wps">
            <w:drawing>
              <wp:anchor distT="0" distB="0" distL="114300" distR="114300" simplePos="0" relativeHeight="251709440" behindDoc="0" locked="0" layoutInCell="1" allowOverlap="1" wp14:anchorId="5F6792DD" wp14:editId="30A199E2">
                <wp:simplePos x="0" y="0"/>
                <wp:positionH relativeFrom="column">
                  <wp:posOffset>-327660</wp:posOffset>
                </wp:positionH>
                <wp:positionV relativeFrom="paragraph">
                  <wp:posOffset>129540</wp:posOffset>
                </wp:positionV>
                <wp:extent cx="6343650" cy="152400"/>
                <wp:effectExtent l="19050" t="19050" r="19050" b="38100"/>
                <wp:wrapNone/>
                <wp:docPr id="32" name="Flecha: hacia la izquierda 32"/>
                <wp:cNvGraphicFramePr/>
                <a:graphic xmlns:a="http://schemas.openxmlformats.org/drawingml/2006/main">
                  <a:graphicData uri="http://schemas.microsoft.com/office/word/2010/wordprocessingShape">
                    <wps:wsp>
                      <wps:cNvSpPr/>
                      <wps:spPr>
                        <a:xfrm>
                          <a:off x="0" y="0"/>
                          <a:ext cx="6343650"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type w14:anchorId="540A576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32" o:spid="_x0000_s1026" type="#_x0000_t66" style="position:absolute;margin-left:-25.8pt;margin-top:10.2pt;width:499.5pt;height:1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" adj="259" fillcolor="#4472c4 [3204]" strokecolor="#1f3763 [1604]" strokeweight="1pt"/>
            </w:pict>
          </mc:Fallback>
        </mc:AlternateContent>
      </w:r>
    </w:p>
    <w:p w14:paraId="39DDF15B" w14:textId="6EA14783" w:rsidR="00B56104" w:rsidRPr="00B56104" w:rsidRDefault="00B56104" w:rsidP="00B56104">
      <w:pPr>
        <w:rPr>
          <w:lang w:val="es-ES"/>
        </w:rPr>
      </w:pPr>
    </w:p>
    <w:p w14:paraId="77DC16F6" w14:textId="3C416DEB" w:rsidR="00B56104" w:rsidRPr="00B56104" w:rsidRDefault="00A26A5C" w:rsidP="00B56104">
      <w:pPr>
        <w:rPr>
          <w:lang w:val="es-ES"/>
        </w:rPr>
      </w:pPr>
      <w:r>
        <w:rPr>
          <w:noProof/>
          <w:lang w:val="es-ES"/>
        </w:rPr>
        <mc:AlternateContent>
          <mc:Choice Requires="wps">
            <w:drawing>
              <wp:anchor distT="0" distB="0" distL="114300" distR="114300" simplePos="0" relativeHeight="251683840" behindDoc="0" locked="0" layoutInCell="1" allowOverlap="1" wp14:anchorId="67AA21A0" wp14:editId="7614E4E4">
                <wp:simplePos x="0" y="0"/>
                <wp:positionH relativeFrom="margin">
                  <wp:posOffset>4855219</wp:posOffset>
                </wp:positionH>
                <wp:positionV relativeFrom="paragraph">
                  <wp:posOffset>27087</wp:posOffset>
                </wp:positionV>
                <wp:extent cx="1267460" cy="1679840"/>
                <wp:effectExtent l="19050" t="19050" r="27940" b="15875"/>
                <wp:wrapNone/>
                <wp:docPr id="15" name="Rectángulo 15"/>
                <wp:cNvGraphicFramePr/>
                <a:graphic xmlns:a="http://schemas.openxmlformats.org/drawingml/2006/main">
                  <a:graphicData uri="http://schemas.microsoft.com/office/word/2010/wordprocessingShape">
                    <wps:wsp>
                      <wps:cNvSpPr/>
                      <wps:spPr>
                        <a:xfrm>
                          <a:off x="0" y="0"/>
                          <a:ext cx="1267460" cy="1679840"/>
                        </a:xfrm>
                        <a:prstGeom prst="rect">
                          <a:avLst/>
                        </a:prstGeom>
                        <a:solidFill>
                          <a:schemeClr val="accent6">
                            <a:lumMod val="60000"/>
                            <a:lumOff val="4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14C49D6" w14:textId="25643AD6" w:rsidR="00DA67E4" w:rsidRPr="00C40F92" w:rsidRDefault="00C40F92" w:rsidP="00DA67E4">
                            <w:pPr>
                              <w:jc w:val="center"/>
                              <w:rPr>
                                <w:color w:val="000000" w:themeColor="text1"/>
                                <w:sz w:val="18"/>
                                <w:szCs w:val="18"/>
                                <w:lang w:val="es-ES"/>
                              </w:rPr>
                            </w:pPr>
                            <w:r w:rsidRPr="00C40F92">
                              <w:rPr>
                                <w:color w:val="FF0000"/>
                                <w:sz w:val="18"/>
                                <w:szCs w:val="18"/>
                                <w:lang w:val="es-ES"/>
                              </w:rPr>
                              <w:t>REF07:</w:t>
                            </w:r>
                            <w:r>
                              <w:rPr>
                                <w:color w:val="FF0000"/>
                                <w:sz w:val="18"/>
                                <w:szCs w:val="18"/>
                                <w:lang w:val="es-ES"/>
                              </w:rPr>
                              <w:t xml:space="preserve"> </w:t>
                            </w:r>
                            <w:r w:rsidR="00A93961">
                              <w:rPr>
                                <w:color w:val="000000" w:themeColor="text1"/>
                                <w:sz w:val="18"/>
                                <w:szCs w:val="18"/>
                                <w:lang w:val="es-ES"/>
                              </w:rPr>
                              <w:t xml:space="preserve">En la librería creada anteriormente,  </w:t>
                            </w:r>
                            <w:ins w:id="4" w:author="DILLAN SERRANO MOJICA" w:date="2021-09-27T09:26:00Z">
                              <w:r w:rsidR="00477034" w:rsidRPr="00477034">
                                <w:rPr>
                                  <w:color w:val="000000" w:themeColor="text1"/>
                                  <w:sz w:val="18"/>
                                  <w:szCs w:val="18"/>
                                  <w:lang w:val="es-ES"/>
                                  <w:rPrChange w:id="5" w:author="DILLAN SERRANO MOJICA" w:date="2021-09-27T09:26:00Z">
                                    <w:rPr>
                                      <w:color w:val="FF0000"/>
                                      <w:sz w:val="18"/>
                                      <w:szCs w:val="18"/>
                                      <w:lang w:val="es-ES"/>
                                    </w:rPr>
                                  </w:rPrChange>
                                </w:rPr>
                                <w:t>validar que los fuentes tomados sean los que están en producción (cuando se necesita modificar el fuente)</w:t>
                              </w:r>
                            </w:ins>
                            <w:del w:id="6" w:author="DILLAN SERRANO MOJICA" w:date="2021-09-27T09:26:00Z">
                              <w:r w:rsidR="00A93961" w:rsidDel="00477034">
                                <w:rPr>
                                  <w:color w:val="000000" w:themeColor="text1"/>
                                  <w:sz w:val="18"/>
                                  <w:szCs w:val="18"/>
                                  <w:lang w:val="es-ES"/>
                                </w:rPr>
                                <w:delText>se c</w:delText>
                              </w:r>
                              <w:r w:rsidR="000D0F2F" w:rsidDel="00477034">
                                <w:rPr>
                                  <w:color w:val="000000" w:themeColor="text1"/>
                                  <w:sz w:val="18"/>
                                  <w:szCs w:val="18"/>
                                  <w:lang w:val="es-ES"/>
                                </w:rPr>
                                <w:delText>opia</w:delText>
                              </w:r>
                              <w:r w:rsidR="00DA67E4" w:rsidRPr="00C40F92" w:rsidDel="00477034">
                                <w:rPr>
                                  <w:color w:val="000000" w:themeColor="text1"/>
                                  <w:sz w:val="18"/>
                                  <w:szCs w:val="18"/>
                                  <w:lang w:val="es-ES"/>
                                </w:rPr>
                                <w:delText xml:space="preserve"> los programas involucrados en </w:delText>
                              </w:r>
                              <w:r w:rsidR="00A93961" w:rsidDel="00477034">
                                <w:rPr>
                                  <w:color w:val="000000" w:themeColor="text1"/>
                                  <w:sz w:val="18"/>
                                  <w:szCs w:val="18"/>
                                  <w:lang w:val="es-ES"/>
                                </w:rPr>
                                <w:delText xml:space="preserve">la </w:delText>
                              </w:r>
                              <w:r w:rsidR="00DA67E4" w:rsidRPr="00C40F92" w:rsidDel="00477034">
                                <w:rPr>
                                  <w:color w:val="000000" w:themeColor="text1"/>
                                  <w:sz w:val="18"/>
                                  <w:szCs w:val="18"/>
                                  <w:lang w:val="es-ES"/>
                                </w:rPr>
                                <w:delText xml:space="preserve">HU y si hay nuevos objetos </w:delText>
                              </w:r>
                              <w:r w:rsidR="00A93961" w:rsidDel="00477034">
                                <w:rPr>
                                  <w:color w:val="000000" w:themeColor="text1"/>
                                  <w:sz w:val="18"/>
                                  <w:szCs w:val="18"/>
                                  <w:lang w:val="es-ES"/>
                                </w:rPr>
                                <w:delText>se crean allí.</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A21A0" id="Rectángulo 15" o:spid="_x0000_s1030" style="position:absolute;margin-left:382.3pt;margin-top:2.15pt;width:99.8pt;height:13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" fillcolor="#a8d08d [1945]" strokecolor="#1f3763 [1604]" strokeweight="2.25pt">
                <v:textbox>
                  <w:txbxContent>
                    <w:p w14:paraId="714C49D6" w14:textId="25643AD6" w:rsidR="00DA67E4" w:rsidRPr="00C40F92" w:rsidRDefault="00C40F92" w:rsidP="00DA67E4">
                      <w:pPr>
                        <w:jc w:val="center"/>
                        <w:rPr>
                          <w:color w:val="000000" w:themeColor="text1"/>
                          <w:sz w:val="18"/>
                          <w:szCs w:val="18"/>
                          <w:lang w:val="es-ES"/>
                        </w:rPr>
                      </w:pPr>
                      <w:r w:rsidRPr="00C40F92">
                        <w:rPr>
                          <w:color w:val="FF0000"/>
                          <w:sz w:val="18"/>
                          <w:szCs w:val="18"/>
                          <w:lang w:val="es-ES"/>
                        </w:rPr>
                        <w:t>REF07:</w:t>
                      </w:r>
                      <w:r>
                        <w:rPr>
                          <w:color w:val="FF0000"/>
                          <w:sz w:val="18"/>
                          <w:szCs w:val="18"/>
                          <w:lang w:val="es-ES"/>
                        </w:rPr>
                        <w:t xml:space="preserve"> </w:t>
                      </w:r>
                      <w:r w:rsidR="00A93961">
                        <w:rPr>
                          <w:color w:val="000000" w:themeColor="text1"/>
                          <w:sz w:val="18"/>
                          <w:szCs w:val="18"/>
                          <w:lang w:val="es-ES"/>
                        </w:rPr>
                        <w:t xml:space="preserve">En la librería creada anteriormente,  </w:t>
                      </w:r>
                      <w:ins w:id="7" w:author="DILLAN SERRANO MOJICA" w:date="2021-09-27T09:26:00Z">
                        <w:r w:rsidR="00477034" w:rsidRPr="00477034">
                          <w:rPr>
                            <w:color w:val="000000" w:themeColor="text1"/>
                            <w:sz w:val="18"/>
                            <w:szCs w:val="18"/>
                            <w:lang w:val="es-ES"/>
                            <w:rPrChange w:id="8" w:author="DILLAN SERRANO MOJICA" w:date="2021-09-27T09:26:00Z">
                              <w:rPr>
                                <w:color w:val="FF0000"/>
                                <w:sz w:val="18"/>
                                <w:szCs w:val="18"/>
                                <w:lang w:val="es-ES"/>
                              </w:rPr>
                            </w:rPrChange>
                          </w:rPr>
                          <w:t>validar que los fuentes tomados sean los que están en producción (cuando se necesita modificar el fuente)</w:t>
                        </w:r>
                      </w:ins>
                      <w:del w:id="9" w:author="DILLAN SERRANO MOJICA" w:date="2021-09-27T09:26:00Z">
                        <w:r w:rsidR="00A93961" w:rsidDel="00477034">
                          <w:rPr>
                            <w:color w:val="000000" w:themeColor="text1"/>
                            <w:sz w:val="18"/>
                            <w:szCs w:val="18"/>
                            <w:lang w:val="es-ES"/>
                          </w:rPr>
                          <w:delText>se c</w:delText>
                        </w:r>
                        <w:r w:rsidR="000D0F2F" w:rsidDel="00477034">
                          <w:rPr>
                            <w:color w:val="000000" w:themeColor="text1"/>
                            <w:sz w:val="18"/>
                            <w:szCs w:val="18"/>
                            <w:lang w:val="es-ES"/>
                          </w:rPr>
                          <w:delText>opia</w:delText>
                        </w:r>
                        <w:r w:rsidR="00DA67E4" w:rsidRPr="00C40F92" w:rsidDel="00477034">
                          <w:rPr>
                            <w:color w:val="000000" w:themeColor="text1"/>
                            <w:sz w:val="18"/>
                            <w:szCs w:val="18"/>
                            <w:lang w:val="es-ES"/>
                          </w:rPr>
                          <w:delText xml:space="preserve"> los programas involucrados en </w:delText>
                        </w:r>
                        <w:r w:rsidR="00A93961" w:rsidDel="00477034">
                          <w:rPr>
                            <w:color w:val="000000" w:themeColor="text1"/>
                            <w:sz w:val="18"/>
                            <w:szCs w:val="18"/>
                            <w:lang w:val="es-ES"/>
                          </w:rPr>
                          <w:delText xml:space="preserve">la </w:delText>
                        </w:r>
                        <w:r w:rsidR="00DA67E4" w:rsidRPr="00C40F92" w:rsidDel="00477034">
                          <w:rPr>
                            <w:color w:val="000000" w:themeColor="text1"/>
                            <w:sz w:val="18"/>
                            <w:szCs w:val="18"/>
                            <w:lang w:val="es-ES"/>
                          </w:rPr>
                          <w:delText xml:space="preserve">HU y si hay nuevos objetos </w:delText>
                        </w:r>
                        <w:r w:rsidR="00A93961" w:rsidDel="00477034">
                          <w:rPr>
                            <w:color w:val="000000" w:themeColor="text1"/>
                            <w:sz w:val="18"/>
                            <w:szCs w:val="18"/>
                            <w:lang w:val="es-ES"/>
                          </w:rPr>
                          <w:delText>se crean allí.</w:delText>
                        </w:r>
                      </w:del>
                    </w:p>
                  </w:txbxContent>
                </v:textbox>
                <w10:wrap anchorx="margin"/>
              </v:rect>
            </w:pict>
          </mc:Fallback>
        </mc:AlternateContent>
      </w:r>
      <w:r>
        <w:rPr>
          <w:noProof/>
          <w:lang w:val="es-ES"/>
        </w:rPr>
        <mc:AlternateContent>
          <mc:Choice Requires="wps">
            <w:drawing>
              <wp:anchor distT="0" distB="0" distL="114300" distR="114300" simplePos="0" relativeHeight="251681792" behindDoc="0" locked="0" layoutInCell="1" allowOverlap="1" wp14:anchorId="5A4F733C" wp14:editId="1676CB29">
                <wp:simplePos x="0" y="0"/>
                <wp:positionH relativeFrom="margin">
                  <wp:posOffset>2357594</wp:posOffset>
                </wp:positionH>
                <wp:positionV relativeFrom="paragraph">
                  <wp:posOffset>28945</wp:posOffset>
                </wp:positionV>
                <wp:extent cx="2327910" cy="1693744"/>
                <wp:effectExtent l="19050" t="19050" r="15240" b="20955"/>
                <wp:wrapNone/>
                <wp:docPr id="14" name="Rectángulo 14"/>
                <wp:cNvGraphicFramePr/>
                <a:graphic xmlns:a="http://schemas.openxmlformats.org/drawingml/2006/main">
                  <a:graphicData uri="http://schemas.microsoft.com/office/word/2010/wordprocessingShape">
                    <wps:wsp>
                      <wps:cNvSpPr/>
                      <wps:spPr>
                        <a:xfrm>
                          <a:off x="0" y="0"/>
                          <a:ext cx="2327910" cy="1693744"/>
                        </a:xfrm>
                        <a:prstGeom prst="rect">
                          <a:avLst/>
                        </a:prstGeom>
                        <a:solidFill>
                          <a:schemeClr val="accent6">
                            <a:lumMod val="60000"/>
                            <a:lumOff val="4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385C311" w14:textId="4099425A" w:rsidR="00F65A52" w:rsidRPr="001D5D3E" w:rsidRDefault="00F61793" w:rsidP="00F65A52">
                            <w:pPr>
                              <w:jc w:val="center"/>
                              <w:rPr>
                                <w:sz w:val="18"/>
                                <w:szCs w:val="18"/>
                                <w:lang w:val="es-ES"/>
                              </w:rPr>
                            </w:pPr>
                            <w:r w:rsidRPr="00F61793">
                              <w:rPr>
                                <w:color w:val="FF0000"/>
                                <w:sz w:val="18"/>
                                <w:szCs w:val="18"/>
                                <w:lang w:val="es-ES"/>
                              </w:rPr>
                              <w:t>REF06:</w:t>
                            </w:r>
                            <w:r>
                              <w:rPr>
                                <w:color w:val="FF0000"/>
                                <w:sz w:val="18"/>
                                <w:szCs w:val="18"/>
                                <w:lang w:val="es-ES"/>
                              </w:rPr>
                              <w:t xml:space="preserve"> </w:t>
                            </w:r>
                            <w:r w:rsidRPr="00F61793">
                              <w:rPr>
                                <w:color w:val="000000" w:themeColor="text1"/>
                                <w:sz w:val="18"/>
                                <w:szCs w:val="18"/>
                                <w:lang w:val="es-ES"/>
                              </w:rPr>
                              <w:t>C</w:t>
                            </w:r>
                            <w:r w:rsidR="00F65A52" w:rsidRPr="00F61793">
                              <w:rPr>
                                <w:color w:val="000000" w:themeColor="text1"/>
                                <w:sz w:val="18"/>
                                <w:szCs w:val="18"/>
                                <w:lang w:val="es-ES"/>
                              </w:rPr>
                              <w:t xml:space="preserve">rear una carpeta con el código de la HU para el año que </w:t>
                            </w:r>
                            <w:r w:rsidRPr="00F61793">
                              <w:rPr>
                                <w:color w:val="000000" w:themeColor="text1"/>
                                <w:sz w:val="18"/>
                                <w:szCs w:val="18"/>
                                <w:lang w:val="es-ES"/>
                              </w:rPr>
                              <w:t>corresponda,</w:t>
                            </w:r>
                            <w:r w:rsidR="00F65A52" w:rsidRPr="00F61793">
                              <w:rPr>
                                <w:color w:val="000000" w:themeColor="text1"/>
                                <w:sz w:val="18"/>
                                <w:szCs w:val="18"/>
                                <w:lang w:val="es-ES"/>
                              </w:rPr>
                              <w:t xml:space="preserve"> Ej MPT9999 </w:t>
                            </w:r>
                            <w:r w:rsidR="00980A58" w:rsidRPr="00F61793">
                              <w:rPr>
                                <w:color w:val="000000" w:themeColor="text1"/>
                                <w:sz w:val="18"/>
                                <w:szCs w:val="18"/>
                                <w:lang w:val="es-ES"/>
                              </w:rPr>
                              <w:t>(Carpeta Compartida de Documentación)</w:t>
                            </w:r>
                            <w:r w:rsidR="0041010F">
                              <w:rPr>
                                <w:color w:val="000000" w:themeColor="text1"/>
                                <w:sz w:val="18"/>
                                <w:szCs w:val="18"/>
                                <w:lang w:val="es-ES"/>
                              </w:rPr>
                              <w:t xml:space="preserve"> </w:t>
                            </w:r>
                            <w:r w:rsidR="00F65A52" w:rsidRPr="00F61793">
                              <w:rPr>
                                <w:color w:val="000000" w:themeColor="text1"/>
                                <w:sz w:val="18"/>
                                <w:szCs w:val="18"/>
                                <w:lang w:val="es-ES"/>
                              </w:rPr>
                              <w:t>y en Maq de Desarrollo DESANEW crear librería con código Ej SMMPT9999</w:t>
                            </w:r>
                            <w:r w:rsidR="0041010F">
                              <w:rPr>
                                <w:color w:val="000000" w:themeColor="text1"/>
                                <w:sz w:val="18"/>
                                <w:szCs w:val="18"/>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F733C" id="Rectángulo 14" o:spid="_x0000_s1031" style="position:absolute;margin-left:185.65pt;margin-top:2.3pt;width:183.3pt;height:133.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" fillcolor="#a8d08d [1945]" strokecolor="#1f3763 [1604]" strokeweight="2.25pt">
                <v:textbox>
                  <w:txbxContent>
                    <w:p w14:paraId="2385C311" w14:textId="4099425A" w:rsidR="00F65A52" w:rsidRPr="001D5D3E" w:rsidRDefault="00F61793" w:rsidP="00F65A52">
                      <w:pPr>
                        <w:jc w:val="center"/>
                        <w:rPr>
                          <w:sz w:val="18"/>
                          <w:szCs w:val="18"/>
                          <w:lang w:val="es-ES"/>
                        </w:rPr>
                      </w:pPr>
                      <w:r w:rsidRPr="00F61793">
                        <w:rPr>
                          <w:color w:val="FF0000"/>
                          <w:sz w:val="18"/>
                          <w:szCs w:val="18"/>
                          <w:lang w:val="es-ES"/>
                        </w:rPr>
                        <w:t>REF06:</w:t>
                      </w:r>
                      <w:r>
                        <w:rPr>
                          <w:color w:val="FF0000"/>
                          <w:sz w:val="18"/>
                          <w:szCs w:val="18"/>
                          <w:lang w:val="es-ES"/>
                        </w:rPr>
                        <w:t xml:space="preserve"> </w:t>
                      </w:r>
                      <w:r w:rsidRPr="00F61793">
                        <w:rPr>
                          <w:color w:val="000000" w:themeColor="text1"/>
                          <w:sz w:val="18"/>
                          <w:szCs w:val="18"/>
                          <w:lang w:val="es-ES"/>
                        </w:rPr>
                        <w:t>C</w:t>
                      </w:r>
                      <w:r w:rsidR="00F65A52" w:rsidRPr="00F61793">
                        <w:rPr>
                          <w:color w:val="000000" w:themeColor="text1"/>
                          <w:sz w:val="18"/>
                          <w:szCs w:val="18"/>
                          <w:lang w:val="es-ES"/>
                        </w:rPr>
                        <w:t xml:space="preserve">rear una carpeta con el código de la HU para el año que </w:t>
                      </w:r>
                      <w:r w:rsidRPr="00F61793">
                        <w:rPr>
                          <w:color w:val="000000" w:themeColor="text1"/>
                          <w:sz w:val="18"/>
                          <w:szCs w:val="18"/>
                          <w:lang w:val="es-ES"/>
                        </w:rPr>
                        <w:t>corresponda,</w:t>
                      </w:r>
                      <w:r w:rsidR="00F65A52" w:rsidRPr="00F61793">
                        <w:rPr>
                          <w:color w:val="000000" w:themeColor="text1"/>
                          <w:sz w:val="18"/>
                          <w:szCs w:val="18"/>
                          <w:lang w:val="es-ES"/>
                        </w:rPr>
                        <w:t xml:space="preserve"> Ej MPT9999 </w:t>
                      </w:r>
                      <w:r w:rsidR="00980A58" w:rsidRPr="00F61793">
                        <w:rPr>
                          <w:color w:val="000000" w:themeColor="text1"/>
                          <w:sz w:val="18"/>
                          <w:szCs w:val="18"/>
                          <w:lang w:val="es-ES"/>
                        </w:rPr>
                        <w:t>(Carpeta Compartida de Documentación)</w:t>
                      </w:r>
                      <w:r w:rsidR="0041010F">
                        <w:rPr>
                          <w:color w:val="000000" w:themeColor="text1"/>
                          <w:sz w:val="18"/>
                          <w:szCs w:val="18"/>
                          <w:lang w:val="es-ES"/>
                        </w:rPr>
                        <w:t xml:space="preserve"> </w:t>
                      </w:r>
                      <w:r w:rsidR="00F65A52" w:rsidRPr="00F61793">
                        <w:rPr>
                          <w:color w:val="000000" w:themeColor="text1"/>
                          <w:sz w:val="18"/>
                          <w:szCs w:val="18"/>
                          <w:lang w:val="es-ES"/>
                        </w:rPr>
                        <w:t>y en Maq de Desarrollo DESANEW crear librería con código Ej SMMPT9999</w:t>
                      </w:r>
                      <w:r w:rsidR="0041010F">
                        <w:rPr>
                          <w:color w:val="000000" w:themeColor="text1"/>
                          <w:sz w:val="18"/>
                          <w:szCs w:val="18"/>
                          <w:lang w:val="es-ES"/>
                        </w:rPr>
                        <w:t>.</w:t>
                      </w:r>
                    </w:p>
                  </w:txbxContent>
                </v:textbox>
                <w10:wrap anchorx="margin"/>
              </v:rect>
            </w:pict>
          </mc:Fallback>
        </mc:AlternateContent>
      </w:r>
      <w:r w:rsidR="00A16DBB">
        <w:rPr>
          <w:noProof/>
          <w:lang w:val="es-ES"/>
        </w:rPr>
        <mc:AlternateContent>
          <mc:Choice Requires="wps">
            <w:drawing>
              <wp:anchor distT="0" distB="0" distL="114300" distR="114300" simplePos="0" relativeHeight="251675648" behindDoc="0" locked="0" layoutInCell="1" allowOverlap="1" wp14:anchorId="3993F9B2" wp14:editId="06F6DAD5">
                <wp:simplePos x="0" y="0"/>
                <wp:positionH relativeFrom="margin">
                  <wp:align>left</wp:align>
                </wp:positionH>
                <wp:positionV relativeFrom="paragraph">
                  <wp:posOffset>47572</wp:posOffset>
                </wp:positionV>
                <wp:extent cx="2112645" cy="1676400"/>
                <wp:effectExtent l="19050" t="19050" r="20955" b="19050"/>
                <wp:wrapNone/>
                <wp:docPr id="11" name="Rectángulo 11"/>
                <wp:cNvGraphicFramePr/>
                <a:graphic xmlns:a="http://schemas.openxmlformats.org/drawingml/2006/main">
                  <a:graphicData uri="http://schemas.microsoft.com/office/word/2010/wordprocessingShape">
                    <wps:wsp>
                      <wps:cNvSpPr/>
                      <wps:spPr>
                        <a:xfrm>
                          <a:off x="0" y="0"/>
                          <a:ext cx="2112645" cy="1676400"/>
                        </a:xfrm>
                        <a:prstGeom prst="rect">
                          <a:avLst/>
                        </a:prstGeom>
                        <a:solidFill>
                          <a:schemeClr val="accent6">
                            <a:lumMod val="60000"/>
                            <a:lumOff val="4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8012A97" w14:textId="1C0E758C" w:rsidR="00831C5B" w:rsidRPr="001D5D3E" w:rsidRDefault="00A16DBB" w:rsidP="00831C5B">
                            <w:pPr>
                              <w:jc w:val="center"/>
                              <w:rPr>
                                <w:sz w:val="18"/>
                                <w:szCs w:val="18"/>
                                <w:lang w:val="es-ES"/>
                              </w:rPr>
                            </w:pPr>
                            <w:r w:rsidRPr="00F61793">
                              <w:rPr>
                                <w:b/>
                                <w:bCs/>
                                <w:color w:val="FF0000"/>
                                <w:sz w:val="18"/>
                                <w:szCs w:val="18"/>
                                <w:lang w:val="es-ES"/>
                              </w:rPr>
                              <w:t xml:space="preserve">REF05: </w:t>
                            </w:r>
                            <w:r w:rsidR="00F61793" w:rsidRPr="00F61793">
                              <w:rPr>
                                <w:color w:val="000000" w:themeColor="text1"/>
                                <w:sz w:val="18"/>
                                <w:szCs w:val="18"/>
                                <w:lang w:val="es-ES"/>
                              </w:rPr>
                              <w:t>C</w:t>
                            </w:r>
                            <w:r w:rsidR="00831C5B" w:rsidRPr="00F61793">
                              <w:rPr>
                                <w:color w:val="000000" w:themeColor="text1"/>
                                <w:sz w:val="18"/>
                                <w:szCs w:val="18"/>
                                <w:lang w:val="es-ES"/>
                              </w:rPr>
                              <w:t xml:space="preserve">alcular los puntos (Horas) a consumir en las siguientes actividades Análisis, Diseño, Desarrollo, pruebas unitarias y Certificación. Los puntos u horas las debe colocar en JIRA en la HU.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3F9B2" id="Rectángulo 11" o:spid="_x0000_s1032" style="position:absolute;margin-left:0;margin-top:3.75pt;width:166.35pt;height:13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" fillcolor="#a8d08d [1945]" strokecolor="#1f3763 [1604]" strokeweight="2.25pt">
                <v:textbox>
                  <w:txbxContent>
                    <w:p w14:paraId="18012A97" w14:textId="1C0E758C" w:rsidR="00831C5B" w:rsidRPr="001D5D3E" w:rsidRDefault="00A16DBB" w:rsidP="00831C5B">
                      <w:pPr>
                        <w:jc w:val="center"/>
                        <w:rPr>
                          <w:sz w:val="18"/>
                          <w:szCs w:val="18"/>
                          <w:lang w:val="es-ES"/>
                        </w:rPr>
                      </w:pPr>
                      <w:r w:rsidRPr="00F61793">
                        <w:rPr>
                          <w:b/>
                          <w:bCs/>
                          <w:color w:val="FF0000"/>
                          <w:sz w:val="18"/>
                          <w:szCs w:val="18"/>
                          <w:lang w:val="es-ES"/>
                        </w:rPr>
                        <w:t xml:space="preserve">REF05: </w:t>
                      </w:r>
                      <w:r w:rsidR="00F61793" w:rsidRPr="00F61793">
                        <w:rPr>
                          <w:color w:val="000000" w:themeColor="text1"/>
                          <w:sz w:val="18"/>
                          <w:szCs w:val="18"/>
                          <w:lang w:val="es-ES"/>
                        </w:rPr>
                        <w:t>C</w:t>
                      </w:r>
                      <w:r w:rsidR="00831C5B" w:rsidRPr="00F61793">
                        <w:rPr>
                          <w:color w:val="000000" w:themeColor="text1"/>
                          <w:sz w:val="18"/>
                          <w:szCs w:val="18"/>
                          <w:lang w:val="es-ES"/>
                        </w:rPr>
                        <w:t xml:space="preserve">alcular los puntos (Horas) a consumir en las siguientes actividades Análisis, Diseño, Desarrollo, pruebas unitarias y Certificación. Los puntos u horas las debe colocar en JIRA en la HU. </w:t>
                      </w:r>
                    </w:p>
                  </w:txbxContent>
                </v:textbox>
                <w10:wrap anchorx="margin"/>
              </v:rect>
            </w:pict>
          </mc:Fallback>
        </mc:AlternateContent>
      </w:r>
      <w:r w:rsidR="009A4865">
        <w:rPr>
          <w:noProof/>
          <w:lang w:val="es-ES"/>
        </w:rPr>
        <mc:AlternateContent>
          <mc:Choice Requires="wps">
            <w:drawing>
              <wp:anchor distT="0" distB="0" distL="114300" distR="114300" simplePos="0" relativeHeight="251731968" behindDoc="0" locked="0" layoutInCell="1" allowOverlap="1" wp14:anchorId="3A42ED0C" wp14:editId="09DDCE13">
                <wp:simplePos x="0" y="0"/>
                <wp:positionH relativeFrom="column">
                  <wp:posOffset>6162675</wp:posOffset>
                </wp:positionH>
                <wp:positionV relativeFrom="paragraph">
                  <wp:posOffset>351155</wp:posOffset>
                </wp:positionV>
                <wp:extent cx="114300" cy="152400"/>
                <wp:effectExtent l="0" t="19050" r="38100" b="38100"/>
                <wp:wrapNone/>
                <wp:docPr id="46" name="Flecha: a la derecha 46"/>
                <wp:cNvGraphicFramePr/>
                <a:graphic xmlns:a="http://schemas.openxmlformats.org/drawingml/2006/main">
                  <a:graphicData uri="http://schemas.microsoft.com/office/word/2010/wordprocessingShape">
                    <wps:wsp>
                      <wps:cNvSpPr/>
                      <wps:spPr>
                        <a:xfrm>
                          <a:off x="0" y="0"/>
                          <a:ext cx="1143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C2D3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46" o:spid="_x0000_s1026" type="#_x0000_t13" style="position:absolute;margin-left:485.25pt;margin-top:27.65pt;width:9pt;height:1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" adj="10800" fillcolor="#4472c4 [3204]" strokecolor="#1f3763 [1604]" strokeweight="1pt"/>
            </w:pict>
          </mc:Fallback>
        </mc:AlternateContent>
      </w:r>
    </w:p>
    <w:p w14:paraId="64196D5E" w14:textId="064B5BC7" w:rsidR="00B56104" w:rsidRPr="00B56104" w:rsidRDefault="009A4865" w:rsidP="00B56104">
      <w:pPr>
        <w:rPr>
          <w:lang w:val="es-ES"/>
        </w:rPr>
      </w:pPr>
      <w:r>
        <w:rPr>
          <w:noProof/>
          <w:lang w:val="es-ES"/>
        </w:rPr>
        <mc:AlternateContent>
          <mc:Choice Requires="wps">
            <w:drawing>
              <wp:anchor distT="0" distB="0" distL="114300" distR="114300" simplePos="0" relativeHeight="251738112" behindDoc="0" locked="0" layoutInCell="1" allowOverlap="1" wp14:anchorId="55CB97EB" wp14:editId="27E15050">
                <wp:simplePos x="0" y="0"/>
                <wp:positionH relativeFrom="column">
                  <wp:posOffset>6244590</wp:posOffset>
                </wp:positionH>
                <wp:positionV relativeFrom="paragraph">
                  <wp:posOffset>206375</wp:posOffset>
                </wp:positionV>
                <wp:extent cx="133350" cy="1533525"/>
                <wp:effectExtent l="19050" t="0" r="38100" b="47625"/>
                <wp:wrapNone/>
                <wp:docPr id="49" name="Flecha: hacia abajo 49"/>
                <wp:cNvGraphicFramePr/>
                <a:graphic xmlns:a="http://schemas.openxmlformats.org/drawingml/2006/main">
                  <a:graphicData uri="http://schemas.microsoft.com/office/word/2010/wordprocessingShape">
                    <wps:wsp>
                      <wps:cNvSpPr/>
                      <wps:spPr>
                        <a:xfrm>
                          <a:off x="0" y="0"/>
                          <a:ext cx="133350" cy="1533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CB0CD18" id="Flecha: hacia abajo 49" o:spid="_x0000_s1026" type="#_x0000_t67" style="position:absolute;margin-left:491.7pt;margin-top:16.25pt;width:10.5pt;height:12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" adj="20661" fillcolor="#4472c4 [3204]" strokecolor="#1f3763 [1604]" strokeweight="1pt"/>
            </w:pict>
          </mc:Fallback>
        </mc:AlternateContent>
      </w:r>
    </w:p>
    <w:p w14:paraId="29238730" w14:textId="159F24CF" w:rsidR="00B56104" w:rsidRPr="00B56104" w:rsidRDefault="00366B51" w:rsidP="00B56104">
      <w:pPr>
        <w:rPr>
          <w:lang w:val="es-ES"/>
        </w:rPr>
      </w:pPr>
      <w:r>
        <w:rPr>
          <w:noProof/>
          <w:lang w:val="es-ES"/>
        </w:rPr>
        <mc:AlternateContent>
          <mc:Choice Requires="wps">
            <w:drawing>
              <wp:anchor distT="0" distB="0" distL="114300" distR="114300" simplePos="0" relativeHeight="251708416" behindDoc="0" locked="0" layoutInCell="1" allowOverlap="1" wp14:anchorId="3613A96F" wp14:editId="2CB2DC03">
                <wp:simplePos x="0" y="0"/>
                <wp:positionH relativeFrom="column">
                  <wp:posOffset>2186940</wp:posOffset>
                </wp:positionH>
                <wp:positionV relativeFrom="paragraph">
                  <wp:posOffset>73025</wp:posOffset>
                </wp:positionV>
                <wp:extent cx="114300" cy="152400"/>
                <wp:effectExtent l="0" t="19050" r="38100" b="38100"/>
                <wp:wrapNone/>
                <wp:docPr id="31" name="Flecha: a la derecha 31"/>
                <wp:cNvGraphicFramePr/>
                <a:graphic xmlns:a="http://schemas.openxmlformats.org/drawingml/2006/main">
                  <a:graphicData uri="http://schemas.microsoft.com/office/word/2010/wordprocessingShape">
                    <wps:wsp>
                      <wps:cNvSpPr/>
                      <wps:spPr>
                        <a:xfrm>
                          <a:off x="0" y="0"/>
                          <a:ext cx="1143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1D978012" id="Flecha: a la derecha 31" o:spid="_x0000_s1026" type="#_x0000_t13" style="position:absolute;margin-left:172.2pt;margin-top:5.75pt;width:9pt;height:1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" adj="10800" fillcolor="#4472c4 [3204]" strokecolor="#1f3763 [1604]" strokeweight="1pt"/>
            </w:pict>
          </mc:Fallback>
        </mc:AlternateContent>
      </w:r>
      <w:r>
        <w:rPr>
          <w:noProof/>
          <w:lang w:val="es-ES"/>
        </w:rPr>
        <mc:AlternateContent>
          <mc:Choice Requires="wps">
            <w:drawing>
              <wp:anchor distT="0" distB="0" distL="114300" distR="114300" simplePos="0" relativeHeight="251712512" behindDoc="0" locked="0" layoutInCell="1" allowOverlap="1" wp14:anchorId="5109F01F" wp14:editId="53DE78DA">
                <wp:simplePos x="0" y="0"/>
                <wp:positionH relativeFrom="column">
                  <wp:posOffset>-241935</wp:posOffset>
                </wp:positionH>
                <wp:positionV relativeFrom="paragraph">
                  <wp:posOffset>111125</wp:posOffset>
                </wp:positionV>
                <wp:extent cx="209550" cy="133350"/>
                <wp:effectExtent l="0" t="19050" r="38100" b="38100"/>
                <wp:wrapNone/>
                <wp:docPr id="35" name="Flecha: a la derecha 35"/>
                <wp:cNvGraphicFramePr/>
                <a:graphic xmlns:a="http://schemas.openxmlformats.org/drawingml/2006/main">
                  <a:graphicData uri="http://schemas.microsoft.com/office/word/2010/wordprocessingShape">
                    <wps:wsp>
                      <wps:cNvSpPr/>
                      <wps:spPr>
                        <a:xfrm>
                          <a:off x="0" y="0"/>
                          <a:ext cx="2095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0F0D29F4" id="Flecha: a la derecha 35" o:spid="_x0000_s1026" type="#_x0000_t13" style="position:absolute;margin-left:-19.05pt;margin-top:8.75pt;width:16.5pt;height:1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" adj="14727" fillcolor="#4472c4 [3204]" strokecolor="#1f3763 [1604]" strokeweight="1pt"/>
            </w:pict>
          </mc:Fallback>
        </mc:AlternateContent>
      </w:r>
    </w:p>
    <w:p w14:paraId="2A8BDF3C" w14:textId="1CDEAF21" w:rsidR="00B56104" w:rsidRPr="00B56104" w:rsidRDefault="00B56104" w:rsidP="00B56104">
      <w:pPr>
        <w:rPr>
          <w:lang w:val="es-ES"/>
        </w:rPr>
      </w:pPr>
    </w:p>
    <w:p w14:paraId="3B17A089" w14:textId="4221191E" w:rsidR="00B56104" w:rsidRPr="00B56104" w:rsidRDefault="00B56104" w:rsidP="00B56104">
      <w:pPr>
        <w:rPr>
          <w:lang w:val="es-ES"/>
        </w:rPr>
      </w:pPr>
    </w:p>
    <w:p w14:paraId="2142F040" w14:textId="7648BF26" w:rsidR="00B56104" w:rsidRPr="00B56104" w:rsidRDefault="00B56104" w:rsidP="00B56104">
      <w:pPr>
        <w:rPr>
          <w:lang w:val="es-ES"/>
        </w:rPr>
      </w:pPr>
    </w:p>
    <w:p w14:paraId="5E3D723A" w14:textId="6F27AB7B" w:rsidR="00B56104" w:rsidRPr="00B56104" w:rsidRDefault="009A4865" w:rsidP="00B56104">
      <w:pPr>
        <w:rPr>
          <w:lang w:val="es-ES"/>
        </w:rPr>
      </w:pPr>
      <w:r>
        <w:rPr>
          <w:noProof/>
          <w:lang w:val="es-ES"/>
        </w:rPr>
        <mc:AlternateContent>
          <mc:Choice Requires="wps">
            <w:drawing>
              <wp:anchor distT="0" distB="0" distL="114300" distR="114300" simplePos="0" relativeHeight="251741184" behindDoc="0" locked="0" layoutInCell="1" allowOverlap="1" wp14:anchorId="12867F61" wp14:editId="6E2B0A92">
                <wp:simplePos x="0" y="0"/>
                <wp:positionH relativeFrom="column">
                  <wp:posOffset>-489585</wp:posOffset>
                </wp:positionH>
                <wp:positionV relativeFrom="paragraph">
                  <wp:posOffset>283210</wp:posOffset>
                </wp:positionV>
                <wp:extent cx="6810375" cy="133350"/>
                <wp:effectExtent l="19050" t="19050" r="28575" b="38100"/>
                <wp:wrapNone/>
                <wp:docPr id="51" name="Flecha: hacia la izquierda 51"/>
                <wp:cNvGraphicFramePr/>
                <a:graphic xmlns:a="http://schemas.openxmlformats.org/drawingml/2006/main">
                  <a:graphicData uri="http://schemas.microsoft.com/office/word/2010/wordprocessingShape">
                    <wps:wsp>
                      <wps:cNvSpPr/>
                      <wps:spPr>
                        <a:xfrm>
                          <a:off x="0" y="0"/>
                          <a:ext cx="6810375"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7069E95" id="Flecha: hacia la izquierda 51" o:spid="_x0000_s1026" type="#_x0000_t66" style="position:absolute;margin-left:-38.55pt;margin-top:22.3pt;width:536.25pt;height:1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" adj="211" fillcolor="#4472c4 [3204]" strokecolor="#1f3763 [1604]" strokeweight="1pt"/>
            </w:pict>
          </mc:Fallback>
        </mc:AlternateContent>
      </w:r>
    </w:p>
    <w:p w14:paraId="33A67FE0" w14:textId="10B704D3" w:rsidR="004E5720" w:rsidRDefault="00122754" w:rsidP="00B56104">
      <w:pPr>
        <w:tabs>
          <w:tab w:val="left" w:pos="6268"/>
        </w:tabs>
        <w:rPr>
          <w:lang w:val="es-ES"/>
        </w:rPr>
      </w:pPr>
      <w:r>
        <w:rPr>
          <w:noProof/>
          <w:lang w:val="es-ES"/>
        </w:rPr>
        <mc:AlternateContent>
          <mc:Choice Requires="wps">
            <w:drawing>
              <wp:anchor distT="0" distB="0" distL="114300" distR="114300" simplePos="0" relativeHeight="251743232" behindDoc="0" locked="0" layoutInCell="1" allowOverlap="1" wp14:anchorId="381ACBD2" wp14:editId="4714F323">
                <wp:simplePos x="0" y="0"/>
                <wp:positionH relativeFrom="column">
                  <wp:posOffset>-546735</wp:posOffset>
                </wp:positionH>
                <wp:positionV relativeFrom="paragraph">
                  <wp:posOffset>102235</wp:posOffset>
                </wp:positionV>
                <wp:extent cx="104775" cy="962025"/>
                <wp:effectExtent l="19050" t="0" r="47625" b="47625"/>
                <wp:wrapNone/>
                <wp:docPr id="52" name="Flecha: hacia abajo 52"/>
                <wp:cNvGraphicFramePr/>
                <a:graphic xmlns:a="http://schemas.openxmlformats.org/drawingml/2006/main">
                  <a:graphicData uri="http://schemas.microsoft.com/office/word/2010/wordprocessingShape">
                    <wps:wsp>
                      <wps:cNvSpPr/>
                      <wps:spPr>
                        <a:xfrm>
                          <a:off x="0" y="0"/>
                          <a:ext cx="104775" cy="962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17D4925" id="Flecha: hacia abajo 52" o:spid="_x0000_s1026" type="#_x0000_t67" style="position:absolute;margin-left:-43.05pt;margin-top:8.05pt;width:8.25pt;height:7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" adj="20424" fillcolor="#4472c4 [3204]" strokecolor="#1f3763 [1604]" strokeweight="1pt"/>
            </w:pict>
          </mc:Fallback>
        </mc:AlternateContent>
      </w:r>
      <w:r>
        <w:rPr>
          <w:noProof/>
          <w:lang w:val="es-ES"/>
        </w:rPr>
        <mc:AlternateContent>
          <mc:Choice Requires="wps">
            <w:drawing>
              <wp:anchor distT="0" distB="0" distL="114300" distR="114300" simplePos="0" relativeHeight="251734016" behindDoc="0" locked="0" layoutInCell="1" allowOverlap="1" wp14:anchorId="3F3A5793" wp14:editId="77E4F2A4">
                <wp:simplePos x="0" y="0"/>
                <wp:positionH relativeFrom="column">
                  <wp:posOffset>-289560</wp:posOffset>
                </wp:positionH>
                <wp:positionV relativeFrom="paragraph">
                  <wp:posOffset>292735</wp:posOffset>
                </wp:positionV>
                <wp:extent cx="114300" cy="600075"/>
                <wp:effectExtent l="19050" t="0" r="38100" b="47625"/>
                <wp:wrapNone/>
                <wp:docPr id="47" name="Flecha: hacia abajo 47"/>
                <wp:cNvGraphicFramePr/>
                <a:graphic xmlns:a="http://schemas.openxmlformats.org/drawingml/2006/main">
                  <a:graphicData uri="http://schemas.microsoft.com/office/word/2010/wordprocessingShape">
                    <wps:wsp>
                      <wps:cNvSpPr/>
                      <wps:spPr>
                        <a:xfrm>
                          <a:off x="0" y="0"/>
                          <a:ext cx="114300"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BE0FDFB" id="Flecha: hacia abajo 47" o:spid="_x0000_s1026" type="#_x0000_t67" style="position:absolute;margin-left:-22.8pt;margin-top:23.05pt;width:9pt;height:47.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" adj="19543" fillcolor="#4472c4 [3204]" strokecolor="#1f3763 [1604]" strokeweight="1pt"/>
            </w:pict>
          </mc:Fallback>
        </mc:AlternateContent>
      </w:r>
      <w:r w:rsidR="009A4865">
        <w:rPr>
          <w:noProof/>
          <w:lang w:val="es-ES"/>
        </w:rPr>
        <mc:AlternateContent>
          <mc:Choice Requires="wps">
            <w:drawing>
              <wp:anchor distT="0" distB="0" distL="114300" distR="114300" simplePos="0" relativeHeight="251729920" behindDoc="0" locked="0" layoutInCell="1" allowOverlap="1" wp14:anchorId="0044A99B" wp14:editId="6921955F">
                <wp:simplePos x="0" y="0"/>
                <wp:positionH relativeFrom="column">
                  <wp:posOffset>-213361</wp:posOffset>
                </wp:positionH>
                <wp:positionV relativeFrom="paragraph">
                  <wp:posOffset>140335</wp:posOffset>
                </wp:positionV>
                <wp:extent cx="4467225" cy="114300"/>
                <wp:effectExtent l="19050" t="19050" r="28575" b="38100"/>
                <wp:wrapNone/>
                <wp:docPr id="45" name="Flecha: hacia la izquierda 45"/>
                <wp:cNvGraphicFramePr/>
                <a:graphic xmlns:a="http://schemas.openxmlformats.org/drawingml/2006/main">
                  <a:graphicData uri="http://schemas.microsoft.com/office/word/2010/wordprocessingShape">
                    <wps:wsp>
                      <wps:cNvSpPr/>
                      <wps:spPr>
                        <a:xfrm>
                          <a:off x="0" y="0"/>
                          <a:ext cx="446722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667A057" id="Flecha: hacia la izquierda 45" o:spid="_x0000_s1026" type="#_x0000_t66" style="position:absolute;margin-left:-16.8pt;margin-top:11.05pt;width:351.75pt;height: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" adj="276" fillcolor="#4472c4 [3204]" strokecolor="#1f3763 [1604]" strokeweight="1pt"/>
            </w:pict>
          </mc:Fallback>
        </mc:AlternateContent>
      </w:r>
      <w:r w:rsidR="009A4865">
        <w:rPr>
          <w:noProof/>
          <w:lang w:val="es-ES"/>
        </w:rPr>
        <mc:AlternateContent>
          <mc:Choice Requires="wps">
            <w:drawing>
              <wp:anchor distT="0" distB="0" distL="114300" distR="114300" simplePos="0" relativeHeight="251739136" behindDoc="0" locked="0" layoutInCell="1" allowOverlap="1" wp14:anchorId="3B8688AB" wp14:editId="3D18D638">
                <wp:simplePos x="0" y="0"/>
                <wp:positionH relativeFrom="column">
                  <wp:posOffset>4253864</wp:posOffset>
                </wp:positionH>
                <wp:positionV relativeFrom="paragraph">
                  <wp:posOffset>226060</wp:posOffset>
                </wp:positionV>
                <wp:extent cx="114300" cy="381000"/>
                <wp:effectExtent l="19050" t="19050" r="38100" b="19050"/>
                <wp:wrapNone/>
                <wp:docPr id="50" name="Flecha: hacia arriba 50"/>
                <wp:cNvGraphicFramePr/>
                <a:graphic xmlns:a="http://schemas.openxmlformats.org/drawingml/2006/main">
                  <a:graphicData uri="http://schemas.microsoft.com/office/word/2010/wordprocessingShape">
                    <wps:wsp>
                      <wps:cNvSpPr/>
                      <wps:spPr>
                        <a:xfrm flipH="1">
                          <a:off x="0" y="0"/>
                          <a:ext cx="114300" cy="3810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5413B5F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50" o:spid="_x0000_s1026" type="#_x0000_t68" style="position:absolute;margin-left:334.95pt;margin-top:17.8pt;width:9pt;height:30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" adj="3240" fillcolor="#4472c4 [3204]" strokecolor="#1f3763 [1604]" strokeweight="1pt"/>
            </w:pict>
          </mc:Fallback>
        </mc:AlternateContent>
      </w:r>
      <w:r w:rsidR="00B56104">
        <w:rPr>
          <w:lang w:val="es-ES"/>
        </w:rPr>
        <w:tab/>
      </w:r>
    </w:p>
    <w:p w14:paraId="0F7CAE16" w14:textId="44D3E0F2" w:rsidR="00B56104" w:rsidRDefault="004E5720" w:rsidP="00B56104">
      <w:pPr>
        <w:tabs>
          <w:tab w:val="left" w:pos="6268"/>
        </w:tabs>
        <w:rPr>
          <w:lang w:val="es-ES"/>
        </w:rPr>
      </w:pPr>
      <w:r>
        <w:rPr>
          <w:lang w:val="es-ES"/>
        </w:rPr>
        <w:t xml:space="preserve">                                                                                                                                  </w:t>
      </w:r>
      <w:r w:rsidR="00B56104">
        <w:rPr>
          <w:lang w:val="es-ES"/>
        </w:rPr>
        <w:t>No</w:t>
      </w:r>
    </w:p>
    <w:p w14:paraId="2B1EF026" w14:textId="07A7E507" w:rsidR="00B56104" w:rsidRPr="00B56104" w:rsidRDefault="00802041" w:rsidP="00B56104">
      <w:pPr>
        <w:rPr>
          <w:lang w:val="es-ES"/>
        </w:rPr>
      </w:pPr>
      <w:r>
        <w:rPr>
          <w:noProof/>
          <w:lang w:val="es-ES"/>
        </w:rPr>
        <mc:AlternateContent>
          <mc:Choice Requires="wps">
            <w:drawing>
              <wp:anchor distT="0" distB="0" distL="114300" distR="114300" simplePos="0" relativeHeight="251677696" behindDoc="0" locked="0" layoutInCell="1" allowOverlap="1" wp14:anchorId="0DE5FFA9" wp14:editId="50FF6272">
                <wp:simplePos x="0" y="0"/>
                <wp:positionH relativeFrom="margin">
                  <wp:posOffset>1834515</wp:posOffset>
                </wp:positionH>
                <wp:positionV relativeFrom="paragraph">
                  <wp:posOffset>14288</wp:posOffset>
                </wp:positionV>
                <wp:extent cx="1551940" cy="838200"/>
                <wp:effectExtent l="19050" t="19050" r="10160" b="19050"/>
                <wp:wrapNone/>
                <wp:docPr id="12" name="Rectángulo 12"/>
                <wp:cNvGraphicFramePr/>
                <a:graphic xmlns:a="http://schemas.openxmlformats.org/drawingml/2006/main">
                  <a:graphicData uri="http://schemas.microsoft.com/office/word/2010/wordprocessingShape">
                    <wps:wsp>
                      <wps:cNvSpPr/>
                      <wps:spPr>
                        <a:xfrm>
                          <a:off x="0" y="0"/>
                          <a:ext cx="1551940" cy="838200"/>
                        </a:xfrm>
                        <a:prstGeom prst="rect">
                          <a:avLst/>
                        </a:prstGeom>
                        <a:solidFill>
                          <a:schemeClr val="accent6">
                            <a:lumMod val="60000"/>
                            <a:lumOff val="4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5154CCD5" w14:textId="378239CC" w:rsidR="00831C5B" w:rsidRPr="001D5D3E" w:rsidRDefault="00802041" w:rsidP="00831C5B">
                            <w:pPr>
                              <w:jc w:val="center"/>
                              <w:rPr>
                                <w:sz w:val="18"/>
                                <w:szCs w:val="18"/>
                                <w:lang w:val="es-ES"/>
                              </w:rPr>
                            </w:pPr>
                            <w:r w:rsidRPr="00802041">
                              <w:rPr>
                                <w:color w:val="FF0000"/>
                                <w:sz w:val="18"/>
                                <w:szCs w:val="18"/>
                                <w:lang w:val="es-ES"/>
                              </w:rPr>
                              <w:t xml:space="preserve">REF09: </w:t>
                            </w:r>
                            <w:r w:rsidR="00831C5B" w:rsidRPr="00802041">
                              <w:rPr>
                                <w:color w:val="000000" w:themeColor="text1"/>
                                <w:sz w:val="18"/>
                                <w:szCs w:val="18"/>
                                <w:lang w:val="es-ES"/>
                              </w:rPr>
                              <w:t>Etapa de Certificación</w:t>
                            </w:r>
                            <w:r>
                              <w:rPr>
                                <w:color w:val="000000" w:themeColor="text1"/>
                                <w:sz w:val="18"/>
                                <w:szCs w:val="18"/>
                                <w:lang w:val="es-ES"/>
                              </w:rPr>
                              <w:t>.</w:t>
                            </w:r>
                            <w:r w:rsidR="00831C5B" w:rsidRPr="00802041">
                              <w:rPr>
                                <w:color w:val="000000" w:themeColor="text1"/>
                                <w:sz w:val="18"/>
                                <w:szCs w:val="18"/>
                                <w:lang w:val="es-ES"/>
                              </w:rPr>
                              <w:t xml:space="preserve"> </w:t>
                            </w:r>
                            <w:ins w:id="10" w:author="DILLAN SERRANO MOJICA" w:date="2021-09-24T15:45:00Z">
                              <w:r w:rsidR="00D9083C">
                                <w:rPr>
                                  <w:color w:val="000000" w:themeColor="text1"/>
                                  <w:sz w:val="18"/>
                                  <w:szCs w:val="18"/>
                                  <w:lang w:val="es-ES"/>
                                </w:rPr>
                                <w:t>(Prue</w:t>
                              </w:r>
                            </w:ins>
                            <w:ins w:id="11" w:author="DILLAN SERRANO MOJICA" w:date="2021-09-24T15:46:00Z">
                              <w:r w:rsidR="00D9083C">
                                <w:rPr>
                                  <w:color w:val="000000" w:themeColor="text1"/>
                                  <w:sz w:val="18"/>
                                  <w:szCs w:val="18"/>
                                  <w:lang w:val="es-ES"/>
                                </w:rPr>
                                <w:t xml:space="preserve">bas del usuario y certificado por parte </w:t>
                              </w:r>
                            </w:ins>
                            <w:ins w:id="12" w:author="DILLAN SERRANO MOJICA" w:date="2021-09-24T15:48:00Z">
                              <w:r w:rsidR="00D9083C">
                                <w:rPr>
                                  <w:color w:val="000000" w:themeColor="text1"/>
                                  <w:sz w:val="18"/>
                                  <w:szCs w:val="18"/>
                                  <w:lang w:val="es-ES"/>
                                </w:rPr>
                                <w:t>de este</w:t>
                              </w:r>
                            </w:ins>
                            <w:ins w:id="13" w:author="DILLAN SERRANO MOJICA" w:date="2021-09-24T15:46:00Z">
                              <w:r w:rsidR="00D9083C">
                                <w:rPr>
                                  <w:color w:val="000000" w:themeColor="text1"/>
                                  <w:sz w:val="18"/>
                                  <w:szCs w:val="18"/>
                                  <w:lang w:val="es-ES"/>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5FFA9" id="Rectángulo 12" o:spid="_x0000_s1033" style="position:absolute;margin-left:144.45pt;margin-top:1.15pt;width:122.2pt;height:6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" fillcolor="#a8d08d [1945]" strokecolor="#1f3763 [1604]" strokeweight="2.25pt">
                <v:textbox>
                  <w:txbxContent>
                    <w:p w14:paraId="5154CCD5" w14:textId="378239CC" w:rsidR="00831C5B" w:rsidRPr="001D5D3E" w:rsidRDefault="00802041" w:rsidP="00831C5B">
                      <w:pPr>
                        <w:jc w:val="center"/>
                        <w:rPr>
                          <w:sz w:val="18"/>
                          <w:szCs w:val="18"/>
                          <w:lang w:val="es-ES"/>
                        </w:rPr>
                      </w:pPr>
                      <w:r w:rsidRPr="00802041">
                        <w:rPr>
                          <w:color w:val="FF0000"/>
                          <w:sz w:val="18"/>
                          <w:szCs w:val="18"/>
                          <w:lang w:val="es-ES"/>
                        </w:rPr>
                        <w:t xml:space="preserve">REF09: </w:t>
                      </w:r>
                      <w:r w:rsidR="00831C5B" w:rsidRPr="00802041">
                        <w:rPr>
                          <w:color w:val="000000" w:themeColor="text1"/>
                          <w:sz w:val="18"/>
                          <w:szCs w:val="18"/>
                          <w:lang w:val="es-ES"/>
                        </w:rPr>
                        <w:t>Etapa de Certificación</w:t>
                      </w:r>
                      <w:r>
                        <w:rPr>
                          <w:color w:val="000000" w:themeColor="text1"/>
                          <w:sz w:val="18"/>
                          <w:szCs w:val="18"/>
                          <w:lang w:val="es-ES"/>
                        </w:rPr>
                        <w:t>.</w:t>
                      </w:r>
                      <w:r w:rsidR="00831C5B" w:rsidRPr="00802041">
                        <w:rPr>
                          <w:color w:val="000000" w:themeColor="text1"/>
                          <w:sz w:val="18"/>
                          <w:szCs w:val="18"/>
                          <w:lang w:val="es-ES"/>
                        </w:rPr>
                        <w:t xml:space="preserve"> </w:t>
                      </w:r>
                      <w:ins w:id="14" w:author="DILLAN SERRANO MOJICA" w:date="2021-09-24T15:45:00Z">
                        <w:r w:rsidR="00D9083C">
                          <w:rPr>
                            <w:color w:val="000000" w:themeColor="text1"/>
                            <w:sz w:val="18"/>
                            <w:szCs w:val="18"/>
                            <w:lang w:val="es-ES"/>
                          </w:rPr>
                          <w:t>(Prue</w:t>
                        </w:r>
                      </w:ins>
                      <w:ins w:id="15" w:author="DILLAN SERRANO MOJICA" w:date="2021-09-24T15:46:00Z">
                        <w:r w:rsidR="00D9083C">
                          <w:rPr>
                            <w:color w:val="000000" w:themeColor="text1"/>
                            <w:sz w:val="18"/>
                            <w:szCs w:val="18"/>
                            <w:lang w:val="es-ES"/>
                          </w:rPr>
                          <w:t xml:space="preserve">bas del usuario y certificado por parte </w:t>
                        </w:r>
                      </w:ins>
                      <w:ins w:id="16" w:author="DILLAN SERRANO MOJICA" w:date="2021-09-24T15:48:00Z">
                        <w:r w:rsidR="00D9083C">
                          <w:rPr>
                            <w:color w:val="000000" w:themeColor="text1"/>
                            <w:sz w:val="18"/>
                            <w:szCs w:val="18"/>
                            <w:lang w:val="es-ES"/>
                          </w:rPr>
                          <w:t>de este</w:t>
                        </w:r>
                      </w:ins>
                      <w:ins w:id="17" w:author="DILLAN SERRANO MOJICA" w:date="2021-09-24T15:46:00Z">
                        <w:r w:rsidR="00D9083C">
                          <w:rPr>
                            <w:color w:val="000000" w:themeColor="text1"/>
                            <w:sz w:val="18"/>
                            <w:szCs w:val="18"/>
                            <w:lang w:val="es-ES"/>
                          </w:rPr>
                          <w:t>)</w:t>
                        </w:r>
                      </w:ins>
                    </w:p>
                  </w:txbxContent>
                </v:textbox>
                <w10:wrap anchorx="margin"/>
              </v:rect>
            </w:pict>
          </mc:Fallback>
        </mc:AlternateContent>
      </w:r>
      <w:r w:rsidR="00122754">
        <w:rPr>
          <w:noProof/>
          <w:lang w:val="es-ES"/>
        </w:rPr>
        <mc:AlternateContent>
          <mc:Choice Requires="wps">
            <w:drawing>
              <wp:anchor distT="0" distB="0" distL="114300" distR="114300" simplePos="0" relativeHeight="251771904" behindDoc="0" locked="0" layoutInCell="1" allowOverlap="1" wp14:anchorId="653B8A58" wp14:editId="520B07B8">
                <wp:simplePos x="0" y="0"/>
                <wp:positionH relativeFrom="column">
                  <wp:posOffset>1834515</wp:posOffset>
                </wp:positionH>
                <wp:positionV relativeFrom="paragraph">
                  <wp:posOffset>16510</wp:posOffset>
                </wp:positionV>
                <wp:extent cx="257175" cy="123825"/>
                <wp:effectExtent l="0" t="19050" r="47625" b="47625"/>
                <wp:wrapNone/>
                <wp:docPr id="66" name="Flecha: a la derecha 66"/>
                <wp:cNvGraphicFramePr/>
                <a:graphic xmlns:a="http://schemas.openxmlformats.org/drawingml/2006/main">
                  <a:graphicData uri="http://schemas.microsoft.com/office/word/2010/wordprocessingShape">
                    <wps:wsp>
                      <wps:cNvSpPr/>
                      <wps:spPr>
                        <a:xfrm>
                          <a:off x="0" y="0"/>
                          <a:ext cx="2571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D1D4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6" o:spid="_x0000_s1026" type="#_x0000_t13" style="position:absolute;margin-left:144.45pt;margin-top:1.3pt;width:20.25pt;height:9.7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" adj="16400" fillcolor="#4472c4 [3204]" strokecolor="#1f3763 [1604]" strokeweight="1pt"/>
            </w:pict>
          </mc:Fallback>
        </mc:AlternateContent>
      </w:r>
      <w:r w:rsidR="00122754">
        <w:rPr>
          <w:noProof/>
          <w:lang w:val="es-ES"/>
        </w:rPr>
        <mc:AlternateContent>
          <mc:Choice Requires="wps">
            <w:drawing>
              <wp:anchor distT="0" distB="0" distL="114300" distR="114300" simplePos="0" relativeHeight="251684864" behindDoc="0" locked="0" layoutInCell="1" allowOverlap="1" wp14:anchorId="6D2F02C6" wp14:editId="7198B98F">
                <wp:simplePos x="0" y="0"/>
                <wp:positionH relativeFrom="column">
                  <wp:posOffset>3758565</wp:posOffset>
                </wp:positionH>
                <wp:positionV relativeFrom="paragraph">
                  <wp:posOffset>54610</wp:posOffset>
                </wp:positionV>
                <wp:extent cx="1200150" cy="990600"/>
                <wp:effectExtent l="38100" t="38100" r="19050" b="38100"/>
                <wp:wrapNone/>
                <wp:docPr id="16" name="Diagrama de flujo: decisión 16"/>
                <wp:cNvGraphicFramePr/>
                <a:graphic xmlns:a="http://schemas.openxmlformats.org/drawingml/2006/main">
                  <a:graphicData uri="http://schemas.microsoft.com/office/word/2010/wordprocessingShape">
                    <wps:wsp>
                      <wps:cNvSpPr/>
                      <wps:spPr>
                        <a:xfrm>
                          <a:off x="0" y="0"/>
                          <a:ext cx="1200150" cy="990600"/>
                        </a:xfrm>
                        <a:prstGeom prst="flowChartDecision">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20B4DAEC" w14:textId="0D137402" w:rsidR="00B56104" w:rsidRPr="00EB661D" w:rsidRDefault="00B56104" w:rsidP="00B56104">
                            <w:pPr>
                              <w:jc w:val="center"/>
                              <w:rPr>
                                <w:sz w:val="20"/>
                                <w:szCs w:val="20"/>
                                <w:lang w:val="es-ES"/>
                              </w:rPr>
                            </w:pPr>
                            <w:r w:rsidRPr="00EB661D">
                              <w:rPr>
                                <w:sz w:val="20"/>
                                <w:szCs w:val="20"/>
                                <w:lang w:val="es-ES"/>
                              </w:rPr>
                              <w:t>Si OK Certifi</w:t>
                            </w:r>
                            <w:r w:rsidR="00EB661D">
                              <w:rPr>
                                <w:sz w:val="20"/>
                                <w:szCs w:val="20"/>
                                <w:lang w:val="es-ES"/>
                              </w:rPr>
                              <w:t>c</w:t>
                            </w:r>
                            <w:r w:rsidRPr="00EB661D">
                              <w:rPr>
                                <w:sz w:val="20"/>
                                <w:szCs w:val="20"/>
                                <w:lang w:val="es-E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F02C6" id="_x0000_t110" coordsize="21600,21600" o:spt="110" path="m10800,l,10800,10800,21600,21600,10800xe">
                <v:stroke joinstyle="miter"/>
                <v:path gradientshapeok="t" o:connecttype="rect" textboxrect="5400,5400,16200,16200"/>
              </v:shapetype>
              <v:shape id="Diagrama de flujo: decisión 16" o:spid="_x0000_s1034" type="#_x0000_t110" style="position:absolute;margin-left:295.95pt;margin-top:4.3pt;width:94.5pt;height: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" fillcolor="#4472c4 [3204]" strokecolor="#1f3763 [1604]" strokeweight="2.25pt">
                <v:textbox>
                  <w:txbxContent>
                    <w:p w14:paraId="20B4DAEC" w14:textId="0D137402" w:rsidR="00B56104" w:rsidRPr="00EB661D" w:rsidRDefault="00B56104" w:rsidP="00B56104">
                      <w:pPr>
                        <w:jc w:val="center"/>
                        <w:rPr>
                          <w:sz w:val="20"/>
                          <w:szCs w:val="20"/>
                          <w:lang w:val="es-ES"/>
                        </w:rPr>
                      </w:pPr>
                      <w:r w:rsidRPr="00EB661D">
                        <w:rPr>
                          <w:sz w:val="20"/>
                          <w:szCs w:val="20"/>
                          <w:lang w:val="es-ES"/>
                        </w:rPr>
                        <w:t>Si OK Certifi</w:t>
                      </w:r>
                      <w:r w:rsidR="00EB661D">
                        <w:rPr>
                          <w:sz w:val="20"/>
                          <w:szCs w:val="20"/>
                          <w:lang w:val="es-ES"/>
                        </w:rPr>
                        <w:t>c</w:t>
                      </w:r>
                      <w:r w:rsidRPr="00EB661D">
                        <w:rPr>
                          <w:sz w:val="20"/>
                          <w:szCs w:val="20"/>
                          <w:lang w:val="es-ES"/>
                        </w:rPr>
                        <w:t>c</w:t>
                      </w:r>
                    </w:p>
                  </w:txbxContent>
                </v:textbox>
              </v:shape>
            </w:pict>
          </mc:Fallback>
        </mc:AlternateContent>
      </w:r>
      <w:r w:rsidR="009A4865">
        <w:rPr>
          <w:noProof/>
          <w:lang w:val="es-ES"/>
        </w:rPr>
        <mc:AlternateContent>
          <mc:Choice Requires="wps">
            <w:drawing>
              <wp:anchor distT="0" distB="0" distL="114300" distR="114300" simplePos="0" relativeHeight="251736064" behindDoc="0" locked="0" layoutInCell="1" allowOverlap="1" wp14:anchorId="4F0732FD" wp14:editId="0DDAA7F4">
                <wp:simplePos x="0" y="0"/>
                <wp:positionH relativeFrom="leftMargin">
                  <wp:posOffset>866775</wp:posOffset>
                </wp:positionH>
                <wp:positionV relativeFrom="paragraph">
                  <wp:posOffset>311785</wp:posOffset>
                </wp:positionV>
                <wp:extent cx="171450" cy="95250"/>
                <wp:effectExtent l="0" t="19050" r="38100" b="38100"/>
                <wp:wrapNone/>
                <wp:docPr id="48" name="Flecha: a la derecha 48"/>
                <wp:cNvGraphicFramePr/>
                <a:graphic xmlns:a="http://schemas.openxmlformats.org/drawingml/2006/main">
                  <a:graphicData uri="http://schemas.microsoft.com/office/word/2010/wordprocessingShape">
                    <wps:wsp>
                      <wps:cNvSpPr/>
                      <wps:spPr>
                        <a:xfrm>
                          <a:off x="0" y="0"/>
                          <a:ext cx="1714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ABE37AC" id="Flecha: a la derecha 48" o:spid="_x0000_s1026" type="#_x0000_t13" style="position:absolute;margin-left:68.25pt;margin-top:24.55pt;width:13.5pt;height:7.5pt;z-index:251736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" adj="15600" fillcolor="#4472c4 [3204]" strokecolor="#1f3763 [1604]" strokeweight="1pt">
                <w10:wrap anchorx="margin"/>
              </v:shape>
            </w:pict>
          </mc:Fallback>
        </mc:AlternateContent>
      </w:r>
      <w:r w:rsidR="004E5720">
        <w:rPr>
          <w:noProof/>
          <w:lang w:val="es-ES"/>
        </w:rPr>
        <mc:AlternateContent>
          <mc:Choice Requires="wps">
            <w:drawing>
              <wp:anchor distT="0" distB="0" distL="114300" distR="114300" simplePos="0" relativeHeight="251679744" behindDoc="0" locked="0" layoutInCell="1" allowOverlap="1" wp14:anchorId="0E140832" wp14:editId="285F62BD">
                <wp:simplePos x="0" y="0"/>
                <wp:positionH relativeFrom="margin">
                  <wp:align>left</wp:align>
                </wp:positionH>
                <wp:positionV relativeFrom="paragraph">
                  <wp:posOffset>7620</wp:posOffset>
                </wp:positionV>
                <wp:extent cx="1590371" cy="875921"/>
                <wp:effectExtent l="19050" t="19050" r="10160" b="19685"/>
                <wp:wrapNone/>
                <wp:docPr id="13" name="Rectángulo 13"/>
                <wp:cNvGraphicFramePr/>
                <a:graphic xmlns:a="http://schemas.openxmlformats.org/drawingml/2006/main">
                  <a:graphicData uri="http://schemas.microsoft.com/office/word/2010/wordprocessingShape">
                    <wps:wsp>
                      <wps:cNvSpPr/>
                      <wps:spPr>
                        <a:xfrm>
                          <a:off x="0" y="0"/>
                          <a:ext cx="1590371" cy="875921"/>
                        </a:xfrm>
                        <a:prstGeom prst="rect">
                          <a:avLst/>
                        </a:prstGeom>
                        <a:solidFill>
                          <a:schemeClr val="accent6">
                            <a:lumMod val="60000"/>
                            <a:lumOff val="4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B9C9FF4" w14:textId="69A5D333" w:rsidR="00831C5B" w:rsidRPr="00A93961" w:rsidRDefault="00A93961" w:rsidP="00831C5B">
                            <w:pPr>
                              <w:jc w:val="center"/>
                              <w:rPr>
                                <w:color w:val="000000" w:themeColor="text1"/>
                                <w:sz w:val="18"/>
                                <w:szCs w:val="18"/>
                                <w:lang w:val="es-ES"/>
                              </w:rPr>
                            </w:pPr>
                            <w:r w:rsidRPr="00A93961">
                              <w:rPr>
                                <w:color w:val="FF0000"/>
                                <w:sz w:val="18"/>
                                <w:szCs w:val="18"/>
                                <w:lang w:val="es-ES"/>
                              </w:rPr>
                              <w:t xml:space="preserve">REF08: </w:t>
                            </w:r>
                            <w:ins w:id="18" w:author="DILLAN SERRANO MOJICA" w:date="2021-09-24T15:44:00Z">
                              <w:r w:rsidR="00D9083C">
                                <w:rPr>
                                  <w:color w:val="FF0000"/>
                                  <w:sz w:val="18"/>
                                  <w:szCs w:val="18"/>
                                  <w:lang w:val="es-ES"/>
                                </w:rPr>
                                <w:t xml:space="preserve"> </w:t>
                              </w:r>
                              <w:r w:rsidR="00D9083C" w:rsidRPr="00D9083C">
                                <w:rPr>
                                  <w:color w:val="000000" w:themeColor="text1"/>
                                  <w:sz w:val="18"/>
                                  <w:szCs w:val="18"/>
                                  <w:lang w:val="es-ES"/>
                                  <w:rPrChange w:id="19" w:author="DILLAN SERRANO MOJICA" w:date="2021-09-24T15:44:00Z">
                                    <w:rPr>
                                      <w:color w:val="FF0000"/>
                                      <w:sz w:val="18"/>
                                      <w:szCs w:val="18"/>
                                      <w:lang w:val="es-ES"/>
                                    </w:rPr>
                                  </w:rPrChange>
                                </w:rPr>
                                <w:t>Se inicia con el</w:t>
                              </w:r>
                              <w:r w:rsidR="00D9083C">
                                <w:rPr>
                                  <w:color w:val="FF0000"/>
                                  <w:sz w:val="18"/>
                                  <w:szCs w:val="18"/>
                                  <w:lang w:val="es-ES"/>
                                </w:rPr>
                                <w:t xml:space="preserve"> </w:t>
                              </w:r>
                            </w:ins>
                            <w:r w:rsidRPr="00A93961">
                              <w:rPr>
                                <w:color w:val="000000" w:themeColor="text1"/>
                                <w:sz w:val="18"/>
                                <w:szCs w:val="18"/>
                                <w:lang w:val="es-ES"/>
                              </w:rPr>
                              <w:t>Desarrollo</w:t>
                            </w:r>
                            <w:r w:rsidR="00DB389A">
                              <w:rPr>
                                <w:color w:val="000000" w:themeColor="text1"/>
                                <w:sz w:val="18"/>
                                <w:szCs w:val="18"/>
                                <w:lang w:val="es-ES"/>
                              </w:rPr>
                              <w:t>, Pruebas unitarias</w:t>
                            </w:r>
                            <w:r w:rsidRPr="00A93961">
                              <w:rPr>
                                <w:color w:val="000000" w:themeColor="text1"/>
                                <w:sz w:val="18"/>
                                <w:szCs w:val="18"/>
                                <w:lang w:val="es-ES"/>
                              </w:rPr>
                              <w:t xml:space="preserve"> y gestión de JIRA con cada avance de la asignación.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40832" id="Rectángulo 13" o:spid="_x0000_s1035" style="position:absolute;margin-left:0;margin-top:.6pt;width:125.25pt;height:68.9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" fillcolor="#a8d08d [1945]" strokecolor="#1f3763 [1604]" strokeweight="2.25pt">
                <v:textbox>
                  <w:txbxContent>
                    <w:p w14:paraId="0B9C9FF4" w14:textId="69A5D333" w:rsidR="00831C5B" w:rsidRPr="00A93961" w:rsidRDefault="00A93961" w:rsidP="00831C5B">
                      <w:pPr>
                        <w:jc w:val="center"/>
                        <w:rPr>
                          <w:color w:val="000000" w:themeColor="text1"/>
                          <w:sz w:val="18"/>
                          <w:szCs w:val="18"/>
                          <w:lang w:val="es-ES"/>
                        </w:rPr>
                      </w:pPr>
                      <w:r w:rsidRPr="00A93961">
                        <w:rPr>
                          <w:color w:val="FF0000"/>
                          <w:sz w:val="18"/>
                          <w:szCs w:val="18"/>
                          <w:lang w:val="es-ES"/>
                        </w:rPr>
                        <w:t xml:space="preserve">REF08: </w:t>
                      </w:r>
                      <w:ins w:id="20" w:author="DILLAN SERRANO MOJICA" w:date="2021-09-24T15:44:00Z">
                        <w:r w:rsidR="00D9083C">
                          <w:rPr>
                            <w:color w:val="FF0000"/>
                            <w:sz w:val="18"/>
                            <w:szCs w:val="18"/>
                            <w:lang w:val="es-ES"/>
                          </w:rPr>
                          <w:t xml:space="preserve"> </w:t>
                        </w:r>
                        <w:r w:rsidR="00D9083C" w:rsidRPr="00D9083C">
                          <w:rPr>
                            <w:color w:val="000000" w:themeColor="text1"/>
                            <w:sz w:val="18"/>
                            <w:szCs w:val="18"/>
                            <w:lang w:val="es-ES"/>
                            <w:rPrChange w:id="21" w:author="DILLAN SERRANO MOJICA" w:date="2021-09-24T15:44:00Z">
                              <w:rPr>
                                <w:color w:val="FF0000"/>
                                <w:sz w:val="18"/>
                                <w:szCs w:val="18"/>
                                <w:lang w:val="es-ES"/>
                              </w:rPr>
                            </w:rPrChange>
                          </w:rPr>
                          <w:t>Se inicia con el</w:t>
                        </w:r>
                        <w:r w:rsidR="00D9083C">
                          <w:rPr>
                            <w:color w:val="FF0000"/>
                            <w:sz w:val="18"/>
                            <w:szCs w:val="18"/>
                            <w:lang w:val="es-ES"/>
                          </w:rPr>
                          <w:t xml:space="preserve"> </w:t>
                        </w:r>
                      </w:ins>
                      <w:r w:rsidRPr="00A93961">
                        <w:rPr>
                          <w:color w:val="000000" w:themeColor="text1"/>
                          <w:sz w:val="18"/>
                          <w:szCs w:val="18"/>
                          <w:lang w:val="es-ES"/>
                        </w:rPr>
                        <w:t>Desarrollo</w:t>
                      </w:r>
                      <w:r w:rsidR="00DB389A">
                        <w:rPr>
                          <w:color w:val="000000" w:themeColor="text1"/>
                          <w:sz w:val="18"/>
                          <w:szCs w:val="18"/>
                          <w:lang w:val="es-ES"/>
                        </w:rPr>
                        <w:t>, Pruebas unitarias</w:t>
                      </w:r>
                      <w:r w:rsidRPr="00A93961">
                        <w:rPr>
                          <w:color w:val="000000" w:themeColor="text1"/>
                          <w:sz w:val="18"/>
                          <w:szCs w:val="18"/>
                          <w:lang w:val="es-ES"/>
                        </w:rPr>
                        <w:t xml:space="preserve"> y gestión de JIRA con cada avance de la asignación.</w:t>
                      </w:r>
                    </w:p>
                  </w:txbxContent>
                </v:textbox>
                <w10:wrap anchorx="margin"/>
              </v:rect>
            </w:pict>
          </mc:Fallback>
        </mc:AlternateContent>
      </w:r>
    </w:p>
    <w:p w14:paraId="7375F0C1" w14:textId="05812072" w:rsidR="00B56104" w:rsidRDefault="00122754" w:rsidP="00B56104">
      <w:pPr>
        <w:rPr>
          <w:lang w:val="es-ES"/>
        </w:rPr>
      </w:pPr>
      <w:r>
        <w:rPr>
          <w:noProof/>
          <w:lang w:val="es-ES"/>
        </w:rPr>
        <mc:AlternateContent>
          <mc:Choice Requires="wps">
            <w:drawing>
              <wp:anchor distT="0" distB="0" distL="114300" distR="114300" simplePos="0" relativeHeight="251745280" behindDoc="0" locked="0" layoutInCell="1" allowOverlap="1" wp14:anchorId="78CB6D4C" wp14:editId="68C0F857">
                <wp:simplePos x="0" y="0"/>
                <wp:positionH relativeFrom="leftMargin">
                  <wp:align>right</wp:align>
                </wp:positionH>
                <wp:positionV relativeFrom="paragraph">
                  <wp:posOffset>168910</wp:posOffset>
                </wp:positionV>
                <wp:extent cx="361950" cy="114300"/>
                <wp:effectExtent l="0" t="19050" r="38100" b="38100"/>
                <wp:wrapNone/>
                <wp:docPr id="53" name="Flecha: a la derecha 53"/>
                <wp:cNvGraphicFramePr/>
                <a:graphic xmlns:a="http://schemas.openxmlformats.org/drawingml/2006/main">
                  <a:graphicData uri="http://schemas.microsoft.com/office/word/2010/wordprocessingShape">
                    <wps:wsp>
                      <wps:cNvSpPr/>
                      <wps:spPr>
                        <a:xfrm>
                          <a:off x="0" y="0"/>
                          <a:ext cx="36195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E4322" id="Flecha: a la derecha 53" o:spid="_x0000_s1026" type="#_x0000_t13" style="position:absolute;margin-left:-22.7pt;margin-top:13.3pt;width:28.5pt;height:9pt;z-index:2517452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" adj="18189" fillcolor="#4472c4 [3204]" strokecolor="#1f3763 [1604]" strokeweight="1pt">
                <w10:wrap anchorx="margin"/>
              </v:shape>
            </w:pict>
          </mc:Fallback>
        </mc:AlternateContent>
      </w:r>
      <w:r>
        <w:rPr>
          <w:noProof/>
          <w:lang w:val="es-ES"/>
        </w:rPr>
        <mc:AlternateContent>
          <mc:Choice Requires="wps">
            <w:drawing>
              <wp:anchor distT="0" distB="0" distL="114300" distR="114300" simplePos="0" relativeHeight="251718656" behindDoc="0" locked="0" layoutInCell="1" allowOverlap="1" wp14:anchorId="75C0B8EF" wp14:editId="1285E91F">
                <wp:simplePos x="0" y="0"/>
                <wp:positionH relativeFrom="column">
                  <wp:posOffset>4968240</wp:posOffset>
                </wp:positionH>
                <wp:positionV relativeFrom="paragraph">
                  <wp:posOffset>226060</wp:posOffset>
                </wp:positionV>
                <wp:extent cx="342900" cy="114300"/>
                <wp:effectExtent l="0" t="19050" r="38100" b="38100"/>
                <wp:wrapNone/>
                <wp:docPr id="38" name="Flecha: a la derecha 38"/>
                <wp:cNvGraphicFramePr/>
                <a:graphic xmlns:a="http://schemas.openxmlformats.org/drawingml/2006/main">
                  <a:graphicData uri="http://schemas.microsoft.com/office/word/2010/wordprocessingShape">
                    <wps:wsp>
                      <wps:cNvSpPr/>
                      <wps:spPr>
                        <a:xfrm>
                          <a:off x="0" y="0"/>
                          <a:ext cx="3429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36B3089" id="Flecha: a la derecha 38" o:spid="_x0000_s1026" type="#_x0000_t13" style="position:absolute;margin-left:391.2pt;margin-top:17.8pt;width:27pt;height: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" adj="18000" fillcolor="#4472c4 [3204]" strokecolor="#1f3763 [1604]" strokeweight="1pt"/>
            </w:pict>
          </mc:Fallback>
        </mc:AlternateContent>
      </w:r>
      <w:r w:rsidR="009A4865">
        <w:rPr>
          <w:noProof/>
          <w:lang w:val="es-ES"/>
        </w:rPr>
        <mc:AlternateContent>
          <mc:Choice Requires="wps">
            <w:drawing>
              <wp:anchor distT="0" distB="0" distL="114300" distR="114300" simplePos="0" relativeHeight="251724800" behindDoc="0" locked="0" layoutInCell="1" allowOverlap="1" wp14:anchorId="4EEE93CC" wp14:editId="46AC90EF">
                <wp:simplePos x="0" y="0"/>
                <wp:positionH relativeFrom="column">
                  <wp:posOffset>5311140</wp:posOffset>
                </wp:positionH>
                <wp:positionV relativeFrom="paragraph">
                  <wp:posOffset>273685</wp:posOffset>
                </wp:positionV>
                <wp:extent cx="114300" cy="523875"/>
                <wp:effectExtent l="19050" t="0" r="38100" b="47625"/>
                <wp:wrapNone/>
                <wp:docPr id="42" name="Flecha: hacia abajo 42"/>
                <wp:cNvGraphicFramePr/>
                <a:graphic xmlns:a="http://schemas.openxmlformats.org/drawingml/2006/main">
                  <a:graphicData uri="http://schemas.microsoft.com/office/word/2010/wordprocessingShape">
                    <wps:wsp>
                      <wps:cNvSpPr/>
                      <wps:spPr>
                        <a:xfrm>
                          <a:off x="0" y="0"/>
                          <a:ext cx="114300"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C03ACDB" id="Flecha: hacia abajo 42" o:spid="_x0000_s1026" type="#_x0000_t67" style="position:absolute;margin-left:418.2pt;margin-top:21.55pt;width:9pt;height:4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" adj="19244" fillcolor="#4472c4 [3204]" strokecolor="#1f3763 [1604]" strokeweight="1pt"/>
            </w:pict>
          </mc:Fallback>
        </mc:AlternateContent>
      </w:r>
      <w:r w:rsidR="009A4865">
        <w:rPr>
          <w:noProof/>
          <w:lang w:val="es-ES"/>
        </w:rPr>
        <mc:AlternateContent>
          <mc:Choice Requires="wps">
            <w:drawing>
              <wp:anchor distT="0" distB="0" distL="114300" distR="114300" simplePos="0" relativeHeight="251716608" behindDoc="0" locked="0" layoutInCell="1" allowOverlap="1" wp14:anchorId="4181F7B4" wp14:editId="025FD952">
                <wp:simplePos x="0" y="0"/>
                <wp:positionH relativeFrom="column">
                  <wp:posOffset>3444240</wp:posOffset>
                </wp:positionH>
                <wp:positionV relativeFrom="paragraph">
                  <wp:posOffset>216534</wp:posOffset>
                </wp:positionV>
                <wp:extent cx="285750" cy="123825"/>
                <wp:effectExtent l="0" t="19050" r="38100" b="47625"/>
                <wp:wrapNone/>
                <wp:docPr id="37" name="Flecha: a la derecha 37"/>
                <wp:cNvGraphicFramePr/>
                <a:graphic xmlns:a="http://schemas.openxmlformats.org/drawingml/2006/main">
                  <a:graphicData uri="http://schemas.microsoft.com/office/word/2010/wordprocessingShape">
                    <wps:wsp>
                      <wps:cNvSpPr/>
                      <wps:spPr>
                        <a:xfrm>
                          <a:off x="0" y="0"/>
                          <a:ext cx="2857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FAC9B0D" id="Flecha: a la derecha 37" o:spid="_x0000_s1026" type="#_x0000_t13" style="position:absolute;margin-left:271.2pt;margin-top:17.05pt;width:22.5pt;height: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" adj="16920" fillcolor="#4472c4 [3204]" strokecolor="#1f3763 [1604]" strokeweight="1pt"/>
            </w:pict>
          </mc:Fallback>
        </mc:AlternateContent>
      </w:r>
      <w:r w:rsidR="009A4865">
        <w:rPr>
          <w:noProof/>
          <w:lang w:val="es-ES"/>
        </w:rPr>
        <mc:AlternateContent>
          <mc:Choice Requires="wps">
            <w:drawing>
              <wp:anchor distT="0" distB="0" distL="114300" distR="114300" simplePos="0" relativeHeight="251714560" behindDoc="0" locked="0" layoutInCell="1" allowOverlap="1" wp14:anchorId="026F310C" wp14:editId="1BC46D92">
                <wp:simplePos x="0" y="0"/>
                <wp:positionH relativeFrom="column">
                  <wp:posOffset>1657350</wp:posOffset>
                </wp:positionH>
                <wp:positionV relativeFrom="paragraph">
                  <wp:posOffset>76200</wp:posOffset>
                </wp:positionV>
                <wp:extent cx="114300" cy="152400"/>
                <wp:effectExtent l="0" t="19050" r="38100" b="38100"/>
                <wp:wrapNone/>
                <wp:docPr id="36" name="Flecha: a la derecha 36"/>
                <wp:cNvGraphicFramePr/>
                <a:graphic xmlns:a="http://schemas.openxmlformats.org/drawingml/2006/main">
                  <a:graphicData uri="http://schemas.microsoft.com/office/word/2010/wordprocessingShape">
                    <wps:wsp>
                      <wps:cNvSpPr/>
                      <wps:spPr>
                        <a:xfrm>
                          <a:off x="0" y="0"/>
                          <a:ext cx="1143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7AF2EFB3" id="Flecha: a la derecha 36" o:spid="_x0000_s1026" type="#_x0000_t13" style="position:absolute;margin-left:130.5pt;margin-top:6pt;width:9pt;height:1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" adj="10800" fillcolor="#4472c4 [3204]" strokecolor="#1f3763 [1604]" strokeweight="1pt"/>
            </w:pict>
          </mc:Fallback>
        </mc:AlternateContent>
      </w:r>
    </w:p>
    <w:p w14:paraId="79CC5C46" w14:textId="23517931" w:rsidR="00B56104" w:rsidRDefault="00EF0CFC" w:rsidP="00B56104">
      <w:pPr>
        <w:tabs>
          <w:tab w:val="left" w:pos="7672"/>
        </w:tabs>
        <w:rPr>
          <w:lang w:val="es-ES"/>
        </w:rPr>
      </w:pPr>
      <w:r>
        <w:rPr>
          <w:noProof/>
          <w:lang w:val="es-ES"/>
        </w:rPr>
        <mc:AlternateContent>
          <mc:Choice Requires="wps">
            <w:drawing>
              <wp:anchor distT="0" distB="0" distL="114300" distR="114300" simplePos="0" relativeHeight="251783168" behindDoc="0" locked="0" layoutInCell="1" allowOverlap="1" wp14:anchorId="148FF199" wp14:editId="6F334010">
                <wp:simplePos x="0" y="0"/>
                <wp:positionH relativeFrom="column">
                  <wp:posOffset>-708660</wp:posOffset>
                </wp:positionH>
                <wp:positionV relativeFrom="paragraph">
                  <wp:posOffset>149860</wp:posOffset>
                </wp:positionV>
                <wp:extent cx="114300" cy="2381250"/>
                <wp:effectExtent l="19050" t="19050" r="38100" b="19050"/>
                <wp:wrapNone/>
                <wp:docPr id="73" name="Flecha: hacia arriba 73"/>
                <wp:cNvGraphicFramePr/>
                <a:graphic xmlns:a="http://schemas.openxmlformats.org/drawingml/2006/main">
                  <a:graphicData uri="http://schemas.microsoft.com/office/word/2010/wordprocessingShape">
                    <wps:wsp>
                      <wps:cNvSpPr/>
                      <wps:spPr>
                        <a:xfrm>
                          <a:off x="0" y="0"/>
                          <a:ext cx="114300" cy="238125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CCF7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73" o:spid="_x0000_s1026" type="#_x0000_t68" style="position:absolute;margin-left:-55.8pt;margin-top:11.8pt;width:9pt;height:18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" adj="518" fillcolor="red" strokecolor="#1f3763 [1604]" strokeweight="1pt"/>
            </w:pict>
          </mc:Fallback>
        </mc:AlternateContent>
      </w:r>
      <w:r w:rsidR="001354CE">
        <w:rPr>
          <w:noProof/>
          <w:lang w:val="es-ES"/>
        </w:rPr>
        <mc:AlternateContent>
          <mc:Choice Requires="wps">
            <w:drawing>
              <wp:anchor distT="0" distB="0" distL="114300" distR="114300" simplePos="0" relativeHeight="251785216" behindDoc="0" locked="0" layoutInCell="1" allowOverlap="1" wp14:anchorId="4E05E1DD" wp14:editId="025605AE">
                <wp:simplePos x="0" y="0"/>
                <wp:positionH relativeFrom="margin">
                  <wp:posOffset>-575310</wp:posOffset>
                </wp:positionH>
                <wp:positionV relativeFrom="paragraph">
                  <wp:posOffset>112394</wp:posOffset>
                </wp:positionV>
                <wp:extent cx="514350" cy="123825"/>
                <wp:effectExtent l="0" t="19050" r="38100" b="47625"/>
                <wp:wrapNone/>
                <wp:docPr id="74" name="Flecha: a la derecha 74"/>
                <wp:cNvGraphicFramePr/>
                <a:graphic xmlns:a="http://schemas.openxmlformats.org/drawingml/2006/main">
                  <a:graphicData uri="http://schemas.microsoft.com/office/word/2010/wordprocessingShape">
                    <wps:wsp>
                      <wps:cNvSpPr/>
                      <wps:spPr>
                        <a:xfrm flipV="1">
                          <a:off x="0" y="0"/>
                          <a:ext cx="514350" cy="1238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6ABAD6B" id="Flecha: a la derecha 74" o:spid="_x0000_s1026" type="#_x0000_t13" style="position:absolute;margin-left:-45.3pt;margin-top:8.85pt;width:40.5pt;height:9.75pt;flip: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" adj="19000" fillcolor="red" strokecolor="#1f3763 [1604]" strokeweight="1pt">
                <w10:wrap anchorx="margin"/>
              </v:shape>
            </w:pict>
          </mc:Fallback>
        </mc:AlternateContent>
      </w:r>
      <w:del w:id="22" w:author="DILLAN SERRANO MOJICA" w:date="2021-09-23T16:42:00Z">
        <w:r w:rsidR="00980A58" w:rsidDel="009E1DBD">
          <w:rPr>
            <w:noProof/>
            <w:lang w:val="es-ES"/>
          </w:rPr>
          <mc:AlternateContent>
            <mc:Choice Requires="wps">
              <w:drawing>
                <wp:anchor distT="0" distB="0" distL="114300" distR="114300" simplePos="0" relativeHeight="251693056" behindDoc="0" locked="0" layoutInCell="1" allowOverlap="1" wp14:anchorId="0750E993" wp14:editId="7F5E32CB">
                  <wp:simplePos x="0" y="0"/>
                  <wp:positionH relativeFrom="margin">
                    <wp:posOffset>1805940</wp:posOffset>
                  </wp:positionH>
                  <wp:positionV relativeFrom="paragraph">
                    <wp:posOffset>826770</wp:posOffset>
                  </wp:positionV>
                  <wp:extent cx="1551940" cy="852805"/>
                  <wp:effectExtent l="19050" t="19050" r="10160" b="23495"/>
                  <wp:wrapNone/>
                  <wp:docPr id="22" name="Rectángulo 22"/>
                  <wp:cNvGraphicFramePr/>
                  <a:graphic xmlns:a="http://schemas.openxmlformats.org/drawingml/2006/main">
                    <a:graphicData uri="http://schemas.microsoft.com/office/word/2010/wordprocessingShape">
                      <wps:wsp>
                        <wps:cNvSpPr/>
                        <wps:spPr>
                          <a:xfrm>
                            <a:off x="0" y="0"/>
                            <a:ext cx="1551940" cy="85280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2ECF21AE" w14:textId="0CA759A9" w:rsidR="00980A58" w:rsidRPr="001D5D3E" w:rsidRDefault="00980A58" w:rsidP="00980A58">
                              <w:pPr>
                                <w:jc w:val="center"/>
                                <w:rPr>
                                  <w:sz w:val="18"/>
                                  <w:szCs w:val="18"/>
                                  <w:lang w:val="es-ES"/>
                                </w:rPr>
                              </w:pPr>
                              <w:r>
                                <w:rPr>
                                  <w:sz w:val="18"/>
                                  <w:szCs w:val="18"/>
                                  <w:lang w:val="es-ES"/>
                                </w:rPr>
                                <w:t xml:space="preserve">Asignar línea de versionamiento en Excel </w:t>
                              </w:r>
                              <w:del w:id="23" w:author="DILLAN SERRANO MOJICA" w:date="2021-09-23T16:42:00Z">
                                <w:r w:rsidDel="009E1DBD">
                                  <w:rPr>
                                    <w:sz w:val="18"/>
                                    <w:szCs w:val="18"/>
                                    <w:lang w:val="es-ES"/>
                                  </w:rPr>
                                  <w:delText>c</w:delText>
                                </w:r>
                              </w:del>
                              <w:r>
                                <w:rPr>
                                  <w:sz w:val="18"/>
                                  <w:szCs w:val="18"/>
                                  <w:lang w:val="es-ES"/>
                                </w:rPr>
                                <w:t xml:space="preserve">ompartido.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E993" id="Rectángulo 22" o:spid="_x0000_s1036" style="position:absolute;margin-left:142.2pt;margin-top:65.1pt;width:122.2pt;height:67.1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" fillcolor="#4472c4 [3204]" strokecolor="#1f3763 [1604]" strokeweight="2.25pt">
                  <v:textbox>
                    <w:txbxContent>
                      <w:p w14:paraId="2ECF21AE" w14:textId="0CA759A9" w:rsidR="00980A58" w:rsidRPr="001D5D3E" w:rsidRDefault="00980A58" w:rsidP="00980A58">
                        <w:pPr>
                          <w:jc w:val="center"/>
                          <w:rPr>
                            <w:sz w:val="18"/>
                            <w:szCs w:val="18"/>
                            <w:lang w:val="es-ES"/>
                          </w:rPr>
                        </w:pPr>
                        <w:r>
                          <w:rPr>
                            <w:sz w:val="18"/>
                            <w:szCs w:val="18"/>
                            <w:lang w:val="es-ES"/>
                          </w:rPr>
                          <w:t xml:space="preserve">Asignar línea de versionamiento en Excel </w:t>
                        </w:r>
                        <w:del w:id="24" w:author="DILLAN SERRANO MOJICA" w:date="2021-09-23T16:42:00Z">
                          <w:r w:rsidDel="009E1DBD">
                            <w:rPr>
                              <w:sz w:val="18"/>
                              <w:szCs w:val="18"/>
                              <w:lang w:val="es-ES"/>
                            </w:rPr>
                            <w:delText>c</w:delText>
                          </w:r>
                        </w:del>
                        <w:r>
                          <w:rPr>
                            <w:sz w:val="18"/>
                            <w:szCs w:val="18"/>
                            <w:lang w:val="es-ES"/>
                          </w:rPr>
                          <w:t xml:space="preserve">ompartido.  </w:t>
                        </w:r>
                      </w:p>
                    </w:txbxContent>
                  </v:textbox>
                  <w10:wrap anchorx="margin"/>
                </v:rect>
              </w:pict>
            </mc:Fallback>
          </mc:AlternateContent>
        </w:r>
      </w:del>
      <w:r w:rsidR="00B56104">
        <w:rPr>
          <w:lang w:val="es-ES"/>
        </w:rPr>
        <w:tab/>
        <w:t>Si</w:t>
      </w:r>
    </w:p>
    <w:p w14:paraId="073D4313" w14:textId="272DC9C7" w:rsidR="007D75D9" w:rsidRDefault="009A4865" w:rsidP="00B56104">
      <w:pPr>
        <w:tabs>
          <w:tab w:val="left" w:pos="7672"/>
        </w:tabs>
        <w:rPr>
          <w:lang w:val="es-ES"/>
        </w:rPr>
      </w:pPr>
      <w:r>
        <w:rPr>
          <w:noProof/>
          <w:lang w:val="es-ES"/>
        </w:rPr>
        <mc:AlternateContent>
          <mc:Choice Requires="wps">
            <w:drawing>
              <wp:anchor distT="0" distB="0" distL="114300" distR="114300" simplePos="0" relativeHeight="251726848" behindDoc="0" locked="0" layoutInCell="1" allowOverlap="1" wp14:anchorId="091F3F39" wp14:editId="534D5B3C">
                <wp:simplePos x="0" y="0"/>
                <wp:positionH relativeFrom="column">
                  <wp:posOffset>-304800</wp:posOffset>
                </wp:positionH>
                <wp:positionV relativeFrom="paragraph">
                  <wp:posOffset>351155</wp:posOffset>
                </wp:positionV>
                <wp:extent cx="114300" cy="523875"/>
                <wp:effectExtent l="19050" t="0" r="38100" b="47625"/>
                <wp:wrapNone/>
                <wp:docPr id="43" name="Flecha: hacia abajo 43"/>
                <wp:cNvGraphicFramePr/>
                <a:graphic xmlns:a="http://schemas.openxmlformats.org/drawingml/2006/main">
                  <a:graphicData uri="http://schemas.microsoft.com/office/word/2010/wordprocessingShape">
                    <wps:wsp>
                      <wps:cNvSpPr/>
                      <wps:spPr>
                        <a:xfrm>
                          <a:off x="0" y="0"/>
                          <a:ext cx="114300"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1592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43" o:spid="_x0000_s1026" type="#_x0000_t67" style="position:absolute;margin-left:-24pt;margin-top:27.65pt;width:9pt;height:4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" adj="19244" fillcolor="#4472c4 [3204]" strokecolor="#1f3763 [1604]" strokeweight="1pt"/>
            </w:pict>
          </mc:Fallback>
        </mc:AlternateContent>
      </w:r>
      <w:r>
        <w:rPr>
          <w:noProof/>
          <w:lang w:val="es-ES"/>
        </w:rPr>
        <mc:AlternateContent>
          <mc:Choice Requires="wps">
            <w:drawing>
              <wp:anchor distT="0" distB="0" distL="114300" distR="114300" simplePos="0" relativeHeight="251723776" behindDoc="0" locked="0" layoutInCell="1" allowOverlap="1" wp14:anchorId="2852C1CF" wp14:editId="7604CD4C">
                <wp:simplePos x="0" y="0"/>
                <wp:positionH relativeFrom="column">
                  <wp:posOffset>-232411</wp:posOffset>
                </wp:positionH>
                <wp:positionV relativeFrom="paragraph">
                  <wp:posOffset>236220</wp:posOffset>
                </wp:positionV>
                <wp:extent cx="5572125" cy="114300"/>
                <wp:effectExtent l="19050" t="19050" r="28575" b="38100"/>
                <wp:wrapNone/>
                <wp:docPr id="41" name="Flecha: hacia la izquierda 41"/>
                <wp:cNvGraphicFramePr/>
                <a:graphic xmlns:a="http://schemas.openxmlformats.org/drawingml/2006/main">
                  <a:graphicData uri="http://schemas.microsoft.com/office/word/2010/wordprocessingShape">
                    <wps:wsp>
                      <wps:cNvSpPr/>
                      <wps:spPr>
                        <a:xfrm>
                          <a:off x="0" y="0"/>
                          <a:ext cx="557212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6F30BF3" id="Flecha: hacia la izquierda 41" o:spid="_x0000_s1026" type="#_x0000_t66" style="position:absolute;margin-left:-18.3pt;margin-top:18.6pt;width:438.75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" adj="222" fillcolor="#4472c4 [3204]" strokecolor="#1f3763 [1604]" strokeweight="1pt"/>
            </w:pict>
          </mc:Fallback>
        </mc:AlternateContent>
      </w:r>
    </w:p>
    <w:p w14:paraId="27DFD1F8" w14:textId="7B3D068A" w:rsidR="007D75D9" w:rsidRDefault="007D75D9" w:rsidP="00B56104">
      <w:pPr>
        <w:tabs>
          <w:tab w:val="left" w:pos="7672"/>
        </w:tabs>
        <w:rPr>
          <w:lang w:val="es-ES"/>
        </w:rPr>
      </w:pPr>
    </w:p>
    <w:p w14:paraId="60B3D694" w14:textId="7B418F43" w:rsidR="007D75D9" w:rsidRDefault="0086623B" w:rsidP="00B56104">
      <w:pPr>
        <w:tabs>
          <w:tab w:val="left" w:pos="7672"/>
        </w:tabs>
        <w:rPr>
          <w:lang w:val="es-ES"/>
        </w:rPr>
      </w:pPr>
      <w:ins w:id="25" w:author="DILLAN SERRANO MOJICA" w:date="2021-09-24T09:45:00Z">
        <w:r>
          <w:rPr>
            <w:noProof/>
            <w:lang w:val="es-ES"/>
          </w:rPr>
          <w:lastRenderedPageBreak/>
          <mc:AlternateContent>
            <mc:Choice Requires="wps">
              <w:drawing>
                <wp:anchor distT="0" distB="0" distL="114300" distR="114300" simplePos="0" relativeHeight="251791360" behindDoc="0" locked="0" layoutInCell="1" allowOverlap="1" wp14:anchorId="0B6240B3" wp14:editId="4E89ED82">
                  <wp:simplePos x="0" y="0"/>
                  <wp:positionH relativeFrom="margin">
                    <wp:posOffset>1518342</wp:posOffset>
                  </wp:positionH>
                  <wp:positionV relativeFrom="paragraph">
                    <wp:posOffset>271571</wp:posOffset>
                  </wp:positionV>
                  <wp:extent cx="1297940" cy="1175130"/>
                  <wp:effectExtent l="19050" t="19050" r="16510" b="25400"/>
                  <wp:wrapNone/>
                  <wp:docPr id="7" name="Rectángulo 7"/>
                  <wp:cNvGraphicFramePr/>
                  <a:graphic xmlns:a="http://schemas.openxmlformats.org/drawingml/2006/main">
                    <a:graphicData uri="http://schemas.microsoft.com/office/word/2010/wordprocessingShape">
                      <wps:wsp>
                        <wps:cNvSpPr/>
                        <wps:spPr>
                          <a:xfrm>
                            <a:off x="0" y="0"/>
                            <a:ext cx="1297940" cy="1175130"/>
                          </a:xfrm>
                          <a:prstGeom prst="rect">
                            <a:avLst/>
                          </a:prstGeom>
                          <a:solidFill>
                            <a:schemeClr val="accent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B874FF1" w14:textId="3E05592A" w:rsidR="008B7393" w:rsidRPr="001D5D3E" w:rsidRDefault="008B7393" w:rsidP="008B7393">
                              <w:pPr>
                                <w:jc w:val="center"/>
                                <w:rPr>
                                  <w:sz w:val="18"/>
                                  <w:szCs w:val="18"/>
                                  <w:lang w:val="es-ES"/>
                                </w:rPr>
                              </w:pPr>
                              <w:ins w:id="26" w:author="DILLAN SERRANO MOJICA" w:date="2021-09-23T16:44:00Z">
                                <w:r w:rsidRPr="00227BEE">
                                  <w:rPr>
                                    <w:color w:val="FF0000"/>
                                    <w:sz w:val="18"/>
                                    <w:szCs w:val="18"/>
                                    <w:lang w:val="es-ES"/>
                                    <w:rPrChange w:id="27" w:author="DILLAN SERRANO MOJICA" w:date="2021-09-27T09:32:00Z">
                                      <w:rPr>
                                        <w:sz w:val="18"/>
                                        <w:szCs w:val="18"/>
                                        <w:lang w:val="es-ES"/>
                                      </w:rPr>
                                    </w:rPrChange>
                                  </w:rPr>
                                  <w:t>REF1</w:t>
                                </w:r>
                              </w:ins>
                              <w:ins w:id="28" w:author="DILLAN SERRANO MOJICA" w:date="2021-09-24T09:45:00Z">
                                <w:r w:rsidRPr="00227BEE">
                                  <w:rPr>
                                    <w:color w:val="FF0000"/>
                                    <w:sz w:val="18"/>
                                    <w:szCs w:val="18"/>
                                    <w:lang w:val="es-ES"/>
                                  </w:rPr>
                                  <w:t>2</w:t>
                                </w:r>
                              </w:ins>
                              <w:ins w:id="29" w:author="DILLAN SERRANO MOJICA" w:date="2021-09-23T16:44:00Z">
                                <w:r w:rsidRPr="00227BEE">
                                  <w:rPr>
                                    <w:color w:val="FF0000"/>
                                    <w:sz w:val="18"/>
                                    <w:szCs w:val="18"/>
                                    <w:lang w:val="es-ES"/>
                                    <w:rPrChange w:id="30" w:author="DILLAN SERRANO MOJICA" w:date="2021-09-27T09:32:00Z">
                                      <w:rPr>
                                        <w:sz w:val="18"/>
                                        <w:szCs w:val="18"/>
                                        <w:lang w:val="es-ES"/>
                                      </w:rPr>
                                    </w:rPrChange>
                                  </w:rPr>
                                  <w:t xml:space="preserve">: </w:t>
                                </w:r>
                              </w:ins>
                              <w:ins w:id="31" w:author="DILLAN SERRANO MOJICA" w:date="2021-09-24T09:47:00Z">
                                <w:r w:rsidRPr="00227BEE">
                                  <w:rPr>
                                    <w:color w:val="000000" w:themeColor="text1"/>
                                    <w:sz w:val="18"/>
                                    <w:szCs w:val="18"/>
                                    <w:lang w:val="es-ES"/>
                                    <w:rPrChange w:id="32" w:author="DILLAN SERRANO MOJICA" w:date="2021-09-27T09:32:00Z">
                                      <w:rPr>
                                        <w:sz w:val="18"/>
                                        <w:szCs w:val="18"/>
                                        <w:lang w:val="es-ES"/>
                                      </w:rPr>
                                    </w:rPrChange>
                                  </w:rPr>
                                  <w:t>Cuando sea aprobado</w:t>
                                </w:r>
                              </w:ins>
                              <w:ins w:id="33" w:author="DILLAN SERRANO MOJICA" w:date="2021-09-24T09:54:00Z">
                                <w:r w:rsidRPr="00227BEE">
                                  <w:rPr>
                                    <w:color w:val="000000" w:themeColor="text1"/>
                                    <w:sz w:val="18"/>
                                    <w:szCs w:val="18"/>
                                    <w:lang w:val="es-ES"/>
                                    <w:rPrChange w:id="34" w:author="DILLAN SERRANO MOJICA" w:date="2021-09-27T09:32:00Z">
                                      <w:rPr>
                                        <w:sz w:val="18"/>
                                        <w:szCs w:val="18"/>
                                        <w:lang w:val="es-ES"/>
                                      </w:rPr>
                                    </w:rPrChange>
                                  </w:rPr>
                                  <w:t xml:space="preserve"> por las personas encargadas</w:t>
                                </w:r>
                              </w:ins>
                              <w:ins w:id="35" w:author="DILLAN SERRANO MOJICA" w:date="2021-09-24T09:47:00Z">
                                <w:r w:rsidRPr="00227BEE">
                                  <w:rPr>
                                    <w:color w:val="000000" w:themeColor="text1"/>
                                    <w:sz w:val="18"/>
                                    <w:szCs w:val="18"/>
                                    <w:lang w:val="es-ES"/>
                                    <w:rPrChange w:id="36" w:author="DILLAN SERRANO MOJICA" w:date="2021-09-27T09:32:00Z">
                                      <w:rPr>
                                        <w:sz w:val="18"/>
                                        <w:szCs w:val="18"/>
                                        <w:lang w:val="es-ES"/>
                                      </w:rPr>
                                    </w:rPrChange>
                                  </w:rPr>
                                  <w:t>,</w:t>
                                </w:r>
                              </w:ins>
                              <w:ins w:id="37" w:author="DILLAN SERRANO MOJICA" w:date="2021-09-24T09:54:00Z">
                                <w:r w:rsidRPr="00227BEE">
                                  <w:rPr>
                                    <w:color w:val="000000" w:themeColor="text1"/>
                                    <w:sz w:val="18"/>
                                    <w:szCs w:val="18"/>
                                    <w:lang w:val="es-ES"/>
                                    <w:rPrChange w:id="38" w:author="DILLAN SERRANO MOJICA" w:date="2021-09-27T09:32:00Z">
                                      <w:rPr>
                                        <w:sz w:val="18"/>
                                        <w:szCs w:val="18"/>
                                        <w:lang w:val="es-ES"/>
                                      </w:rPr>
                                    </w:rPrChange>
                                  </w:rPr>
                                  <w:t xml:space="preserve">  y </w:t>
                                </w:r>
                              </w:ins>
                              <w:ins w:id="39" w:author="DILLAN SERRANO MOJICA" w:date="2021-09-24T09:47:00Z">
                                <w:r w:rsidRPr="00227BEE">
                                  <w:rPr>
                                    <w:color w:val="000000" w:themeColor="text1"/>
                                    <w:sz w:val="18"/>
                                    <w:szCs w:val="18"/>
                                    <w:lang w:val="es-ES"/>
                                    <w:rPrChange w:id="40" w:author="DILLAN SERRANO MOJICA" w:date="2021-09-27T09:32:00Z">
                                      <w:rPr>
                                        <w:sz w:val="18"/>
                                        <w:szCs w:val="18"/>
                                        <w:lang w:val="es-ES"/>
                                      </w:rPr>
                                    </w:rPrChange>
                                  </w:rPr>
                                  <w:t>certificado por el usuario, se hace</w:t>
                                </w:r>
                              </w:ins>
                              <w:ins w:id="41" w:author="DILLAN SERRANO MOJICA" w:date="2021-09-27T14:43:00Z">
                                <w:r w:rsidR="0086623B">
                                  <w:rPr>
                                    <w:color w:val="000000" w:themeColor="text1"/>
                                    <w:sz w:val="18"/>
                                    <w:szCs w:val="18"/>
                                    <w:lang w:val="es-ES"/>
                                  </w:rPr>
                                  <w:t xml:space="preserve"> la preparación</w:t>
                                </w:r>
                              </w:ins>
                              <w:ins w:id="42" w:author="DILLAN SERRANO MOJICA" w:date="2021-09-24T09:47:00Z">
                                <w:r w:rsidRPr="00227BEE">
                                  <w:rPr>
                                    <w:color w:val="000000" w:themeColor="text1"/>
                                    <w:sz w:val="18"/>
                                    <w:szCs w:val="18"/>
                                    <w:lang w:val="es-ES"/>
                                    <w:rPrChange w:id="43" w:author="DILLAN SERRANO MOJICA" w:date="2021-09-27T09:32:00Z">
                                      <w:rPr>
                                        <w:sz w:val="18"/>
                                        <w:szCs w:val="18"/>
                                        <w:lang w:val="es-ES"/>
                                      </w:rPr>
                                    </w:rPrChange>
                                  </w:rPr>
                                  <w:t xml:space="preserve"> </w:t>
                                </w:r>
                              </w:ins>
                              <w:ins w:id="44" w:author="DILLAN SERRANO MOJICA" w:date="2021-09-27T14:43:00Z">
                                <w:r w:rsidR="0086623B">
                                  <w:rPr>
                                    <w:color w:val="000000" w:themeColor="text1"/>
                                    <w:sz w:val="18"/>
                                    <w:szCs w:val="18"/>
                                    <w:lang w:val="es-ES"/>
                                  </w:rPr>
                                  <w:t>d</w:t>
                                </w:r>
                              </w:ins>
                              <w:ins w:id="45" w:author="DILLAN SERRANO MOJICA" w:date="2021-09-24T09:47:00Z">
                                <w:r w:rsidRPr="00227BEE">
                                  <w:rPr>
                                    <w:color w:val="000000" w:themeColor="text1"/>
                                    <w:sz w:val="18"/>
                                    <w:szCs w:val="18"/>
                                    <w:lang w:val="es-ES"/>
                                    <w:rPrChange w:id="46" w:author="DILLAN SERRANO MOJICA" w:date="2021-09-27T09:32:00Z">
                                      <w:rPr>
                                        <w:sz w:val="18"/>
                                        <w:szCs w:val="18"/>
                                        <w:lang w:val="es-ES"/>
                                      </w:rPr>
                                    </w:rPrChange>
                                  </w:rPr>
                                  <w:t>el paso a producci</w:t>
                                </w:r>
                              </w:ins>
                              <w:ins w:id="47" w:author="DILLAN SERRANO MOJICA" w:date="2021-09-24T09:48:00Z">
                                <w:r w:rsidRPr="00227BEE">
                                  <w:rPr>
                                    <w:color w:val="000000" w:themeColor="text1"/>
                                    <w:sz w:val="18"/>
                                    <w:szCs w:val="18"/>
                                    <w:lang w:val="es-ES"/>
                                    <w:rPrChange w:id="48" w:author="DILLAN SERRANO MOJICA" w:date="2021-09-27T09:32:00Z">
                                      <w:rPr>
                                        <w:sz w:val="18"/>
                                        <w:szCs w:val="18"/>
                                        <w:lang w:val="es-ES"/>
                                      </w:rPr>
                                    </w:rPrChange>
                                  </w:rPr>
                                  <w:t>ón.</w:t>
                                </w:r>
                              </w:ins>
                              <w:del w:id="49" w:author="DILLAN SERRANO MOJICA" w:date="2021-09-23T16:46:00Z">
                                <w:r w:rsidDel="009E1DBD">
                                  <w:rPr>
                                    <w:sz w:val="18"/>
                                    <w:szCs w:val="18"/>
                                    <w:lang w:val="es-ES"/>
                                  </w:rPr>
                                  <w:delText>Los programas, y otros objetos creados y  modificados (lib SMXXX9999) deben tener los comentarios de acuerdo a los estándares registrados en la librería de ESTANDARES de Maq DESANEW. Importante debe tener la versión registrado en la hoja Excel compartida.</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240B3" id="Rectángulo 7" o:spid="_x0000_s1037" style="position:absolute;margin-left:119.55pt;margin-top:21.4pt;width:102.2pt;height:92.5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" fillcolor="#fbe4d5 [661]" strokecolor="#1f3763 [1604]" strokeweight="2.25pt">
                  <v:textbox>
                    <w:txbxContent>
                      <w:p w14:paraId="3B874FF1" w14:textId="3E05592A" w:rsidR="008B7393" w:rsidRPr="001D5D3E" w:rsidRDefault="008B7393" w:rsidP="008B7393">
                        <w:pPr>
                          <w:jc w:val="center"/>
                          <w:rPr>
                            <w:sz w:val="18"/>
                            <w:szCs w:val="18"/>
                            <w:lang w:val="es-ES"/>
                          </w:rPr>
                        </w:pPr>
                        <w:ins w:id="50" w:author="DILLAN SERRANO MOJICA" w:date="2021-09-23T16:44:00Z">
                          <w:r w:rsidRPr="00227BEE">
                            <w:rPr>
                              <w:color w:val="FF0000"/>
                              <w:sz w:val="18"/>
                              <w:szCs w:val="18"/>
                              <w:lang w:val="es-ES"/>
                              <w:rPrChange w:id="51" w:author="DILLAN SERRANO MOJICA" w:date="2021-09-27T09:32:00Z">
                                <w:rPr>
                                  <w:sz w:val="18"/>
                                  <w:szCs w:val="18"/>
                                  <w:lang w:val="es-ES"/>
                                </w:rPr>
                              </w:rPrChange>
                            </w:rPr>
                            <w:t>REF1</w:t>
                          </w:r>
                        </w:ins>
                        <w:ins w:id="52" w:author="DILLAN SERRANO MOJICA" w:date="2021-09-24T09:45:00Z">
                          <w:r w:rsidRPr="00227BEE">
                            <w:rPr>
                              <w:color w:val="FF0000"/>
                              <w:sz w:val="18"/>
                              <w:szCs w:val="18"/>
                              <w:lang w:val="es-ES"/>
                            </w:rPr>
                            <w:t>2</w:t>
                          </w:r>
                        </w:ins>
                        <w:ins w:id="53" w:author="DILLAN SERRANO MOJICA" w:date="2021-09-23T16:44:00Z">
                          <w:r w:rsidRPr="00227BEE">
                            <w:rPr>
                              <w:color w:val="FF0000"/>
                              <w:sz w:val="18"/>
                              <w:szCs w:val="18"/>
                              <w:lang w:val="es-ES"/>
                              <w:rPrChange w:id="54" w:author="DILLAN SERRANO MOJICA" w:date="2021-09-27T09:32:00Z">
                                <w:rPr>
                                  <w:sz w:val="18"/>
                                  <w:szCs w:val="18"/>
                                  <w:lang w:val="es-ES"/>
                                </w:rPr>
                              </w:rPrChange>
                            </w:rPr>
                            <w:t xml:space="preserve">: </w:t>
                          </w:r>
                        </w:ins>
                        <w:ins w:id="55" w:author="DILLAN SERRANO MOJICA" w:date="2021-09-24T09:47:00Z">
                          <w:r w:rsidRPr="00227BEE">
                            <w:rPr>
                              <w:color w:val="000000" w:themeColor="text1"/>
                              <w:sz w:val="18"/>
                              <w:szCs w:val="18"/>
                              <w:lang w:val="es-ES"/>
                              <w:rPrChange w:id="56" w:author="DILLAN SERRANO MOJICA" w:date="2021-09-27T09:32:00Z">
                                <w:rPr>
                                  <w:sz w:val="18"/>
                                  <w:szCs w:val="18"/>
                                  <w:lang w:val="es-ES"/>
                                </w:rPr>
                              </w:rPrChange>
                            </w:rPr>
                            <w:t>Cuando sea aprobado</w:t>
                          </w:r>
                        </w:ins>
                        <w:ins w:id="57" w:author="DILLAN SERRANO MOJICA" w:date="2021-09-24T09:54:00Z">
                          <w:r w:rsidRPr="00227BEE">
                            <w:rPr>
                              <w:color w:val="000000" w:themeColor="text1"/>
                              <w:sz w:val="18"/>
                              <w:szCs w:val="18"/>
                              <w:lang w:val="es-ES"/>
                              <w:rPrChange w:id="58" w:author="DILLAN SERRANO MOJICA" w:date="2021-09-27T09:32:00Z">
                                <w:rPr>
                                  <w:sz w:val="18"/>
                                  <w:szCs w:val="18"/>
                                  <w:lang w:val="es-ES"/>
                                </w:rPr>
                              </w:rPrChange>
                            </w:rPr>
                            <w:t xml:space="preserve"> por las personas encargadas</w:t>
                          </w:r>
                        </w:ins>
                        <w:ins w:id="59" w:author="DILLAN SERRANO MOJICA" w:date="2021-09-24T09:47:00Z">
                          <w:r w:rsidRPr="00227BEE">
                            <w:rPr>
                              <w:color w:val="000000" w:themeColor="text1"/>
                              <w:sz w:val="18"/>
                              <w:szCs w:val="18"/>
                              <w:lang w:val="es-ES"/>
                              <w:rPrChange w:id="60" w:author="DILLAN SERRANO MOJICA" w:date="2021-09-27T09:32:00Z">
                                <w:rPr>
                                  <w:sz w:val="18"/>
                                  <w:szCs w:val="18"/>
                                  <w:lang w:val="es-ES"/>
                                </w:rPr>
                              </w:rPrChange>
                            </w:rPr>
                            <w:t>,</w:t>
                          </w:r>
                        </w:ins>
                        <w:ins w:id="61" w:author="DILLAN SERRANO MOJICA" w:date="2021-09-24T09:54:00Z">
                          <w:r w:rsidRPr="00227BEE">
                            <w:rPr>
                              <w:color w:val="000000" w:themeColor="text1"/>
                              <w:sz w:val="18"/>
                              <w:szCs w:val="18"/>
                              <w:lang w:val="es-ES"/>
                              <w:rPrChange w:id="62" w:author="DILLAN SERRANO MOJICA" w:date="2021-09-27T09:32:00Z">
                                <w:rPr>
                                  <w:sz w:val="18"/>
                                  <w:szCs w:val="18"/>
                                  <w:lang w:val="es-ES"/>
                                </w:rPr>
                              </w:rPrChange>
                            </w:rPr>
                            <w:t xml:space="preserve">  y </w:t>
                          </w:r>
                        </w:ins>
                        <w:ins w:id="63" w:author="DILLAN SERRANO MOJICA" w:date="2021-09-24T09:47:00Z">
                          <w:r w:rsidRPr="00227BEE">
                            <w:rPr>
                              <w:color w:val="000000" w:themeColor="text1"/>
                              <w:sz w:val="18"/>
                              <w:szCs w:val="18"/>
                              <w:lang w:val="es-ES"/>
                              <w:rPrChange w:id="64" w:author="DILLAN SERRANO MOJICA" w:date="2021-09-27T09:32:00Z">
                                <w:rPr>
                                  <w:sz w:val="18"/>
                                  <w:szCs w:val="18"/>
                                  <w:lang w:val="es-ES"/>
                                </w:rPr>
                              </w:rPrChange>
                            </w:rPr>
                            <w:t>certificado por el usuario, se hace</w:t>
                          </w:r>
                        </w:ins>
                        <w:ins w:id="65" w:author="DILLAN SERRANO MOJICA" w:date="2021-09-27T14:43:00Z">
                          <w:r w:rsidR="0086623B">
                            <w:rPr>
                              <w:color w:val="000000" w:themeColor="text1"/>
                              <w:sz w:val="18"/>
                              <w:szCs w:val="18"/>
                              <w:lang w:val="es-ES"/>
                            </w:rPr>
                            <w:t xml:space="preserve"> la preparación</w:t>
                          </w:r>
                        </w:ins>
                        <w:ins w:id="66" w:author="DILLAN SERRANO MOJICA" w:date="2021-09-24T09:47:00Z">
                          <w:r w:rsidRPr="00227BEE">
                            <w:rPr>
                              <w:color w:val="000000" w:themeColor="text1"/>
                              <w:sz w:val="18"/>
                              <w:szCs w:val="18"/>
                              <w:lang w:val="es-ES"/>
                              <w:rPrChange w:id="67" w:author="DILLAN SERRANO MOJICA" w:date="2021-09-27T09:32:00Z">
                                <w:rPr>
                                  <w:sz w:val="18"/>
                                  <w:szCs w:val="18"/>
                                  <w:lang w:val="es-ES"/>
                                </w:rPr>
                              </w:rPrChange>
                            </w:rPr>
                            <w:t xml:space="preserve"> </w:t>
                          </w:r>
                        </w:ins>
                        <w:ins w:id="68" w:author="DILLAN SERRANO MOJICA" w:date="2021-09-27T14:43:00Z">
                          <w:r w:rsidR="0086623B">
                            <w:rPr>
                              <w:color w:val="000000" w:themeColor="text1"/>
                              <w:sz w:val="18"/>
                              <w:szCs w:val="18"/>
                              <w:lang w:val="es-ES"/>
                            </w:rPr>
                            <w:t>d</w:t>
                          </w:r>
                        </w:ins>
                        <w:ins w:id="69" w:author="DILLAN SERRANO MOJICA" w:date="2021-09-24T09:47:00Z">
                          <w:r w:rsidRPr="00227BEE">
                            <w:rPr>
                              <w:color w:val="000000" w:themeColor="text1"/>
                              <w:sz w:val="18"/>
                              <w:szCs w:val="18"/>
                              <w:lang w:val="es-ES"/>
                              <w:rPrChange w:id="70" w:author="DILLAN SERRANO MOJICA" w:date="2021-09-27T09:32:00Z">
                                <w:rPr>
                                  <w:sz w:val="18"/>
                                  <w:szCs w:val="18"/>
                                  <w:lang w:val="es-ES"/>
                                </w:rPr>
                              </w:rPrChange>
                            </w:rPr>
                            <w:t>el paso a producci</w:t>
                          </w:r>
                        </w:ins>
                        <w:ins w:id="71" w:author="DILLAN SERRANO MOJICA" w:date="2021-09-24T09:48:00Z">
                          <w:r w:rsidRPr="00227BEE">
                            <w:rPr>
                              <w:color w:val="000000" w:themeColor="text1"/>
                              <w:sz w:val="18"/>
                              <w:szCs w:val="18"/>
                              <w:lang w:val="es-ES"/>
                              <w:rPrChange w:id="72" w:author="DILLAN SERRANO MOJICA" w:date="2021-09-27T09:32:00Z">
                                <w:rPr>
                                  <w:sz w:val="18"/>
                                  <w:szCs w:val="18"/>
                                  <w:lang w:val="es-ES"/>
                                </w:rPr>
                              </w:rPrChange>
                            </w:rPr>
                            <w:t>ón.</w:t>
                          </w:r>
                        </w:ins>
                        <w:del w:id="73" w:author="DILLAN SERRANO MOJICA" w:date="2021-09-23T16:46:00Z">
                          <w:r w:rsidDel="009E1DBD">
                            <w:rPr>
                              <w:sz w:val="18"/>
                              <w:szCs w:val="18"/>
                              <w:lang w:val="es-ES"/>
                            </w:rPr>
                            <w:delText>Los programas, y otros objetos creados y  modificados (lib SMXXX9999) deben tener los comentarios de acuerdo a los estándares registrados en la librería de ESTANDARES de Maq DESANEW. Importante debe tener la versión registrado en la hoja Excel compartida.</w:delText>
                          </w:r>
                        </w:del>
                      </w:p>
                    </w:txbxContent>
                  </v:textbox>
                  <w10:wrap anchorx="margin"/>
                </v:rect>
              </w:pict>
            </mc:Fallback>
          </mc:AlternateContent>
        </w:r>
      </w:ins>
      <w:r w:rsidR="00191E58">
        <w:rPr>
          <w:noProof/>
          <w:lang w:val="es-ES"/>
        </w:rPr>
        <mc:AlternateContent>
          <mc:Choice Requires="wps">
            <w:drawing>
              <wp:anchor distT="0" distB="0" distL="114300" distR="114300" simplePos="0" relativeHeight="251691008" behindDoc="0" locked="0" layoutInCell="1" allowOverlap="1" wp14:anchorId="2575C004" wp14:editId="11FD5C26">
                <wp:simplePos x="0" y="0"/>
                <wp:positionH relativeFrom="margin">
                  <wp:posOffset>-187628</wp:posOffset>
                </wp:positionH>
                <wp:positionV relativeFrom="paragraph">
                  <wp:posOffset>-191031</wp:posOffset>
                </wp:positionV>
                <wp:extent cx="1590040" cy="552450"/>
                <wp:effectExtent l="19050" t="19050" r="10160" b="19050"/>
                <wp:wrapNone/>
                <wp:docPr id="21" name="Rectángulo 21"/>
                <wp:cNvGraphicFramePr/>
                <a:graphic xmlns:a="http://schemas.openxmlformats.org/drawingml/2006/main">
                  <a:graphicData uri="http://schemas.microsoft.com/office/word/2010/wordprocessingShape">
                    <wps:wsp>
                      <wps:cNvSpPr/>
                      <wps:spPr>
                        <a:xfrm>
                          <a:off x="0" y="0"/>
                          <a:ext cx="1590040" cy="552450"/>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469F7AB5" w14:textId="6F334705" w:rsidR="00D9083C" w:rsidRPr="001D5D3E" w:rsidRDefault="00C535F2">
                            <w:pPr>
                              <w:jc w:val="center"/>
                              <w:rPr>
                                <w:sz w:val="18"/>
                                <w:szCs w:val="18"/>
                                <w:lang w:val="es-ES"/>
                              </w:rPr>
                            </w:pPr>
                            <w:r w:rsidRPr="00BD2590">
                              <w:rPr>
                                <w:color w:val="F4B083" w:themeColor="accent2" w:themeTint="99"/>
                                <w:sz w:val="18"/>
                                <w:szCs w:val="18"/>
                                <w:lang w:val="es-ES"/>
                                <w:rPrChange w:id="74" w:author="DILLAN SERRANO MOJICA" w:date="2021-09-24T15:40:00Z">
                                  <w:rPr>
                                    <w:color w:val="FF0000"/>
                                    <w:sz w:val="18"/>
                                    <w:szCs w:val="18"/>
                                    <w:lang w:val="es-ES"/>
                                  </w:rPr>
                                </w:rPrChange>
                              </w:rPr>
                              <w:t xml:space="preserve">REF10: </w:t>
                            </w:r>
                            <w:r w:rsidR="00980A58">
                              <w:rPr>
                                <w:sz w:val="18"/>
                                <w:szCs w:val="18"/>
                                <w:lang w:val="es-ES"/>
                              </w:rPr>
                              <w:t>Terminar la documentación de la HU en la carpeta compartida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5C004" id="Rectángulo 21" o:spid="_x0000_s1038" style="position:absolute;margin-left:-14.75pt;margin-top:-15.05pt;width:125.2pt;height:4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" fillcolor="#4472c4 [3204]" strokecolor="#1f3763 [1604]" strokeweight="2.25pt">
                <v:textbox>
                  <w:txbxContent>
                    <w:p w14:paraId="469F7AB5" w14:textId="6F334705" w:rsidR="00D9083C" w:rsidRPr="001D5D3E" w:rsidRDefault="00C535F2">
                      <w:pPr>
                        <w:jc w:val="center"/>
                        <w:rPr>
                          <w:sz w:val="18"/>
                          <w:szCs w:val="18"/>
                          <w:lang w:val="es-ES"/>
                        </w:rPr>
                      </w:pPr>
                      <w:r w:rsidRPr="00BD2590">
                        <w:rPr>
                          <w:color w:val="F4B083" w:themeColor="accent2" w:themeTint="99"/>
                          <w:sz w:val="18"/>
                          <w:szCs w:val="18"/>
                          <w:lang w:val="es-ES"/>
                          <w:rPrChange w:id="75" w:author="DILLAN SERRANO MOJICA" w:date="2021-09-24T15:40:00Z">
                            <w:rPr>
                              <w:color w:val="FF0000"/>
                              <w:sz w:val="18"/>
                              <w:szCs w:val="18"/>
                              <w:lang w:val="es-ES"/>
                            </w:rPr>
                          </w:rPrChange>
                        </w:rPr>
                        <w:t xml:space="preserve">REF10: </w:t>
                      </w:r>
                      <w:r w:rsidR="00980A58">
                        <w:rPr>
                          <w:sz w:val="18"/>
                          <w:szCs w:val="18"/>
                          <w:lang w:val="es-ES"/>
                        </w:rPr>
                        <w:t>Terminar la documentación de la HU en la carpeta compartida</w:t>
                      </w:r>
                    </w:p>
                  </w:txbxContent>
                </v:textbox>
                <w10:wrap anchorx="margin"/>
              </v:rect>
            </w:pict>
          </mc:Fallback>
        </mc:AlternateContent>
      </w:r>
      <w:r w:rsidR="00191E58">
        <w:rPr>
          <w:noProof/>
          <w:lang w:val="es-ES"/>
        </w:rPr>
        <mc:AlternateContent>
          <mc:Choice Requires="wps">
            <w:drawing>
              <wp:anchor distT="0" distB="0" distL="114300" distR="114300" simplePos="0" relativeHeight="251722752" behindDoc="0" locked="0" layoutInCell="1" allowOverlap="1" wp14:anchorId="5A73C7EA" wp14:editId="1BF81322">
                <wp:simplePos x="0" y="0"/>
                <wp:positionH relativeFrom="column">
                  <wp:posOffset>532357</wp:posOffset>
                </wp:positionH>
                <wp:positionV relativeFrom="paragraph">
                  <wp:posOffset>-384175</wp:posOffset>
                </wp:positionV>
                <wp:extent cx="114300" cy="152400"/>
                <wp:effectExtent l="19050" t="0" r="19050" b="38100"/>
                <wp:wrapNone/>
                <wp:docPr id="40" name="Flecha: a la derecha 40"/>
                <wp:cNvGraphicFramePr/>
                <a:graphic xmlns:a="http://schemas.openxmlformats.org/drawingml/2006/main">
                  <a:graphicData uri="http://schemas.microsoft.com/office/word/2010/wordprocessingShape">
                    <wps:wsp>
                      <wps:cNvSpPr/>
                      <wps:spPr>
                        <a:xfrm rot="5400000">
                          <a:off x="0" y="0"/>
                          <a:ext cx="1143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03CF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40" o:spid="_x0000_s1026" type="#_x0000_t13" style="position:absolute;margin-left:41.9pt;margin-top:-30.25pt;width:9pt;height:12pt;rotation:90;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" adj="10800" fillcolor="#4472c4 [3204]" strokecolor="#1f3763 [1604]" strokeweight="1pt"/>
            </w:pict>
          </mc:Fallback>
        </mc:AlternateContent>
      </w:r>
      <w:r w:rsidR="00191E58">
        <w:rPr>
          <w:noProof/>
          <w:lang w:val="es-ES"/>
        </w:rPr>
        <mc:AlternateContent>
          <mc:Choice Requires="wps">
            <w:drawing>
              <wp:anchor distT="0" distB="0" distL="114300" distR="114300" simplePos="0" relativeHeight="251779072" behindDoc="0" locked="0" layoutInCell="1" allowOverlap="1" wp14:anchorId="44A9D872" wp14:editId="490F2C90">
                <wp:simplePos x="0" y="0"/>
                <wp:positionH relativeFrom="column">
                  <wp:posOffset>-672124</wp:posOffset>
                </wp:positionH>
                <wp:positionV relativeFrom="paragraph">
                  <wp:posOffset>-1091783</wp:posOffset>
                </wp:positionV>
                <wp:extent cx="88711" cy="8155817"/>
                <wp:effectExtent l="19050" t="19050" r="45085" b="17145"/>
                <wp:wrapNone/>
                <wp:docPr id="71" name="Flecha: hacia arriba 71"/>
                <wp:cNvGraphicFramePr/>
                <a:graphic xmlns:a="http://schemas.openxmlformats.org/drawingml/2006/main">
                  <a:graphicData uri="http://schemas.microsoft.com/office/word/2010/wordprocessingShape">
                    <wps:wsp>
                      <wps:cNvSpPr/>
                      <wps:spPr>
                        <a:xfrm>
                          <a:off x="0" y="0"/>
                          <a:ext cx="88711" cy="8155817"/>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E16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71" o:spid="_x0000_s1026" type="#_x0000_t68" style="position:absolute;margin-left:-52.9pt;margin-top:-85.95pt;width:7pt;height:642.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" adj="117" fillcolor="red" strokecolor="#1f3763 [1604]" strokeweight="1pt"/>
            </w:pict>
          </mc:Fallback>
        </mc:AlternateContent>
      </w:r>
    </w:p>
    <w:p w14:paraId="05DC3FB3" w14:textId="0FF3138C" w:rsidR="007D75D9" w:rsidRDefault="00991E53" w:rsidP="00B56104">
      <w:pPr>
        <w:tabs>
          <w:tab w:val="left" w:pos="7672"/>
        </w:tabs>
        <w:rPr>
          <w:lang w:val="es-ES"/>
        </w:rPr>
      </w:pPr>
      <w:ins w:id="76" w:author="DILLAN SERRANO MOJICA" w:date="2021-09-27T11:38:00Z">
        <w:r>
          <w:rPr>
            <w:noProof/>
            <w:lang w:val="es-ES"/>
          </w:rPr>
          <mc:AlternateContent>
            <mc:Choice Requires="wps">
              <w:drawing>
                <wp:anchor distT="0" distB="0" distL="114300" distR="114300" simplePos="0" relativeHeight="251799552" behindDoc="0" locked="0" layoutInCell="1" allowOverlap="1" wp14:anchorId="555D84D4" wp14:editId="19D4BDB2">
                  <wp:simplePos x="0" y="0"/>
                  <wp:positionH relativeFrom="margin">
                    <wp:posOffset>4630031</wp:posOffset>
                  </wp:positionH>
                  <wp:positionV relativeFrom="paragraph">
                    <wp:posOffset>26765</wp:posOffset>
                  </wp:positionV>
                  <wp:extent cx="1400318" cy="1229720"/>
                  <wp:effectExtent l="19050" t="19050" r="28575" b="27940"/>
                  <wp:wrapNone/>
                  <wp:docPr id="24" name="Rectángulo 24"/>
                  <wp:cNvGraphicFramePr/>
                  <a:graphic xmlns:a="http://schemas.openxmlformats.org/drawingml/2006/main">
                    <a:graphicData uri="http://schemas.microsoft.com/office/word/2010/wordprocessingShape">
                      <wps:wsp>
                        <wps:cNvSpPr/>
                        <wps:spPr>
                          <a:xfrm>
                            <a:off x="0" y="0"/>
                            <a:ext cx="1400318" cy="1229720"/>
                          </a:xfrm>
                          <a:prstGeom prst="rect">
                            <a:avLst/>
                          </a:prstGeom>
                          <a:solidFill>
                            <a:schemeClr val="accent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5B0D3B46" w14:textId="344BD850" w:rsidR="00991E53" w:rsidRPr="001D5D3E" w:rsidRDefault="00991E53" w:rsidP="00991E53">
                              <w:pPr>
                                <w:jc w:val="center"/>
                                <w:rPr>
                                  <w:sz w:val="18"/>
                                  <w:szCs w:val="18"/>
                                  <w:lang w:val="es-ES"/>
                                </w:rPr>
                              </w:pPr>
                              <w:ins w:id="77" w:author="DILLAN SERRANO MOJICA" w:date="2021-09-23T16:44:00Z">
                                <w:r w:rsidRPr="00227BEE">
                                  <w:rPr>
                                    <w:color w:val="FF0000"/>
                                    <w:sz w:val="18"/>
                                    <w:szCs w:val="18"/>
                                    <w:lang w:val="es-ES"/>
                                    <w:rPrChange w:id="78" w:author="DILLAN SERRANO MOJICA" w:date="2021-09-27T09:32:00Z">
                                      <w:rPr>
                                        <w:sz w:val="18"/>
                                        <w:szCs w:val="18"/>
                                        <w:lang w:val="es-ES"/>
                                      </w:rPr>
                                    </w:rPrChange>
                                  </w:rPr>
                                  <w:t>REF1</w:t>
                                </w:r>
                              </w:ins>
                              <w:ins w:id="79" w:author="DILLAN SERRANO MOJICA" w:date="2021-09-27T15:21:00Z">
                                <w:r w:rsidR="009B718B">
                                  <w:rPr>
                                    <w:color w:val="FF0000"/>
                                    <w:sz w:val="18"/>
                                    <w:szCs w:val="18"/>
                                    <w:lang w:val="es-ES"/>
                                  </w:rPr>
                                  <w:t>4</w:t>
                                </w:r>
                              </w:ins>
                              <w:ins w:id="80" w:author="DILLAN SERRANO MOJICA" w:date="2021-09-23T16:44:00Z">
                                <w:r w:rsidRPr="00227BEE">
                                  <w:rPr>
                                    <w:color w:val="FF0000"/>
                                    <w:sz w:val="18"/>
                                    <w:szCs w:val="18"/>
                                    <w:lang w:val="es-ES"/>
                                    <w:rPrChange w:id="81" w:author="DILLAN SERRANO MOJICA" w:date="2021-09-27T09:32:00Z">
                                      <w:rPr>
                                        <w:sz w:val="18"/>
                                        <w:szCs w:val="18"/>
                                        <w:lang w:val="es-ES"/>
                                      </w:rPr>
                                    </w:rPrChange>
                                  </w:rPr>
                                  <w:t xml:space="preserve">: </w:t>
                                </w:r>
                              </w:ins>
                              <w:ins w:id="82" w:author="DILLAN SERRANO MOJICA" w:date="2021-09-27T11:39:00Z">
                                <w:r w:rsidR="006619B9">
                                  <w:rPr>
                                    <w:color w:val="000000" w:themeColor="text1"/>
                                    <w:sz w:val="18"/>
                                    <w:szCs w:val="18"/>
                                    <w:lang w:val="es-ES"/>
                                  </w:rPr>
                                  <w:t>Crear registro en el documento de ver</w:t>
                                </w:r>
                              </w:ins>
                              <w:ins w:id="83" w:author="DILLAN SERRANO MOJICA" w:date="2021-09-27T11:40:00Z">
                                <w:r w:rsidR="006619B9">
                                  <w:rPr>
                                    <w:color w:val="000000" w:themeColor="text1"/>
                                    <w:sz w:val="18"/>
                                    <w:szCs w:val="18"/>
                                    <w:lang w:val="es-ES"/>
                                  </w:rPr>
                                  <w:t>sionamiento y enviar correo a Giovanny Padilla s</w:t>
                                </w:r>
                              </w:ins>
                              <w:ins w:id="84" w:author="DILLAN SERRANO MOJICA" w:date="2021-09-27T11:41:00Z">
                                <w:r w:rsidR="006619B9">
                                  <w:rPr>
                                    <w:color w:val="000000" w:themeColor="text1"/>
                                    <w:sz w:val="18"/>
                                    <w:szCs w:val="18"/>
                                    <w:lang w:val="es-ES"/>
                                  </w:rPr>
                                  <w:t xml:space="preserve">olicitando </w:t>
                                </w:r>
                              </w:ins>
                              <w:ins w:id="85" w:author="DILLAN SERRANO MOJICA" w:date="2021-09-27T14:30:00Z">
                                <w:r w:rsidR="00D4452F">
                                  <w:rPr>
                                    <w:color w:val="000000" w:themeColor="text1"/>
                                    <w:sz w:val="18"/>
                                    <w:szCs w:val="18"/>
                                    <w:lang w:val="es-ES"/>
                                  </w:rPr>
                                  <w:t>revisión y</w:t>
                                </w:r>
                              </w:ins>
                              <w:ins w:id="86" w:author="DILLAN SERRANO MOJICA" w:date="2021-09-27T14:34:00Z">
                                <w:r w:rsidR="00D4452F">
                                  <w:rPr>
                                    <w:color w:val="000000" w:themeColor="text1"/>
                                    <w:sz w:val="18"/>
                                    <w:szCs w:val="18"/>
                                    <w:lang w:val="es-ES"/>
                                  </w:rPr>
                                  <w:t xml:space="preserve"> </w:t>
                                </w:r>
                              </w:ins>
                              <w:ins w:id="87" w:author="DILLAN SERRANO MOJICA" w:date="2021-09-27T11:41:00Z">
                                <w:r w:rsidR="006619B9">
                                  <w:rPr>
                                    <w:color w:val="000000" w:themeColor="text1"/>
                                    <w:sz w:val="18"/>
                                    <w:szCs w:val="18"/>
                                    <w:lang w:val="es-ES"/>
                                  </w:rPr>
                                  <w:t>aprobación del registro cre</w:t>
                                </w:r>
                              </w:ins>
                              <w:ins w:id="88" w:author="DILLAN SERRANO MOJICA" w:date="2021-09-27T14:35:00Z">
                                <w:r w:rsidR="00D4452F">
                                  <w:rPr>
                                    <w:color w:val="000000" w:themeColor="text1"/>
                                    <w:sz w:val="18"/>
                                    <w:szCs w:val="18"/>
                                    <w:lang w:val="es-ES"/>
                                  </w:rPr>
                                  <w:t>a</w:t>
                                </w:r>
                              </w:ins>
                              <w:ins w:id="89" w:author="DILLAN SERRANO MOJICA" w:date="2021-09-27T11:41:00Z">
                                <w:r w:rsidR="006619B9">
                                  <w:rPr>
                                    <w:color w:val="000000" w:themeColor="text1"/>
                                    <w:sz w:val="18"/>
                                    <w:szCs w:val="18"/>
                                    <w:lang w:val="es-ES"/>
                                  </w:rPr>
                                  <w:t>do.</w:t>
                                </w:r>
                              </w:ins>
                              <w:ins w:id="90" w:author="DILLAN SERRANO MOJICA" w:date="2021-09-27T11:40:00Z">
                                <w:r w:rsidR="006619B9">
                                  <w:rPr>
                                    <w:color w:val="000000" w:themeColor="text1"/>
                                    <w:sz w:val="18"/>
                                    <w:szCs w:val="18"/>
                                    <w:lang w:val="es-ES"/>
                                  </w:rPr>
                                  <w:t xml:space="preserve"> </w:t>
                                </w:r>
                              </w:ins>
                              <w:del w:id="91" w:author="DILLAN SERRANO MOJICA" w:date="2021-09-23T16:46:00Z">
                                <w:r w:rsidDel="009E1DBD">
                                  <w:rPr>
                                    <w:sz w:val="18"/>
                                    <w:szCs w:val="18"/>
                                    <w:lang w:val="es-ES"/>
                                  </w:rPr>
                                  <w:delText>Los programas, y otros objetos creados y  modificados (lib SMXXX9999) deben tener los comentarios de acuerdo a los estándares registrados en la librería de ESTANDARES de Maq DESANEW. Importante debe tener la versión registrado en la hoja Excel compartida.</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D84D4" id="Rectángulo 24" o:spid="_x0000_s1039" style="position:absolute;margin-left:364.55pt;margin-top:2.1pt;width:110.25pt;height:96.8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" fillcolor="#fbe4d5 [661]" strokecolor="#1f3763 [1604]" strokeweight="2.25pt">
                  <v:textbox>
                    <w:txbxContent>
                      <w:p w14:paraId="5B0D3B46" w14:textId="344BD850" w:rsidR="00991E53" w:rsidRPr="001D5D3E" w:rsidRDefault="00991E53" w:rsidP="00991E53">
                        <w:pPr>
                          <w:jc w:val="center"/>
                          <w:rPr>
                            <w:sz w:val="18"/>
                            <w:szCs w:val="18"/>
                            <w:lang w:val="es-ES"/>
                          </w:rPr>
                        </w:pPr>
                        <w:ins w:id="92" w:author="DILLAN SERRANO MOJICA" w:date="2021-09-23T16:44:00Z">
                          <w:r w:rsidRPr="00227BEE">
                            <w:rPr>
                              <w:color w:val="FF0000"/>
                              <w:sz w:val="18"/>
                              <w:szCs w:val="18"/>
                              <w:lang w:val="es-ES"/>
                              <w:rPrChange w:id="93" w:author="DILLAN SERRANO MOJICA" w:date="2021-09-27T09:32:00Z">
                                <w:rPr>
                                  <w:sz w:val="18"/>
                                  <w:szCs w:val="18"/>
                                  <w:lang w:val="es-ES"/>
                                </w:rPr>
                              </w:rPrChange>
                            </w:rPr>
                            <w:t>REF1</w:t>
                          </w:r>
                        </w:ins>
                        <w:ins w:id="94" w:author="DILLAN SERRANO MOJICA" w:date="2021-09-27T15:21:00Z">
                          <w:r w:rsidR="009B718B">
                            <w:rPr>
                              <w:color w:val="FF0000"/>
                              <w:sz w:val="18"/>
                              <w:szCs w:val="18"/>
                              <w:lang w:val="es-ES"/>
                            </w:rPr>
                            <w:t>4</w:t>
                          </w:r>
                        </w:ins>
                        <w:ins w:id="95" w:author="DILLAN SERRANO MOJICA" w:date="2021-09-23T16:44:00Z">
                          <w:r w:rsidRPr="00227BEE">
                            <w:rPr>
                              <w:color w:val="FF0000"/>
                              <w:sz w:val="18"/>
                              <w:szCs w:val="18"/>
                              <w:lang w:val="es-ES"/>
                              <w:rPrChange w:id="96" w:author="DILLAN SERRANO MOJICA" w:date="2021-09-27T09:32:00Z">
                                <w:rPr>
                                  <w:sz w:val="18"/>
                                  <w:szCs w:val="18"/>
                                  <w:lang w:val="es-ES"/>
                                </w:rPr>
                              </w:rPrChange>
                            </w:rPr>
                            <w:t xml:space="preserve">: </w:t>
                          </w:r>
                        </w:ins>
                        <w:ins w:id="97" w:author="DILLAN SERRANO MOJICA" w:date="2021-09-27T11:39:00Z">
                          <w:r w:rsidR="006619B9">
                            <w:rPr>
                              <w:color w:val="000000" w:themeColor="text1"/>
                              <w:sz w:val="18"/>
                              <w:szCs w:val="18"/>
                              <w:lang w:val="es-ES"/>
                            </w:rPr>
                            <w:t>Crear registro en el documento de ver</w:t>
                          </w:r>
                        </w:ins>
                        <w:ins w:id="98" w:author="DILLAN SERRANO MOJICA" w:date="2021-09-27T11:40:00Z">
                          <w:r w:rsidR="006619B9">
                            <w:rPr>
                              <w:color w:val="000000" w:themeColor="text1"/>
                              <w:sz w:val="18"/>
                              <w:szCs w:val="18"/>
                              <w:lang w:val="es-ES"/>
                            </w:rPr>
                            <w:t>sionamiento y enviar correo a Giovanny Padilla s</w:t>
                          </w:r>
                        </w:ins>
                        <w:ins w:id="99" w:author="DILLAN SERRANO MOJICA" w:date="2021-09-27T11:41:00Z">
                          <w:r w:rsidR="006619B9">
                            <w:rPr>
                              <w:color w:val="000000" w:themeColor="text1"/>
                              <w:sz w:val="18"/>
                              <w:szCs w:val="18"/>
                              <w:lang w:val="es-ES"/>
                            </w:rPr>
                            <w:t xml:space="preserve">olicitando </w:t>
                          </w:r>
                        </w:ins>
                        <w:ins w:id="100" w:author="DILLAN SERRANO MOJICA" w:date="2021-09-27T14:30:00Z">
                          <w:r w:rsidR="00D4452F">
                            <w:rPr>
                              <w:color w:val="000000" w:themeColor="text1"/>
                              <w:sz w:val="18"/>
                              <w:szCs w:val="18"/>
                              <w:lang w:val="es-ES"/>
                            </w:rPr>
                            <w:t>revisión y</w:t>
                          </w:r>
                        </w:ins>
                        <w:ins w:id="101" w:author="DILLAN SERRANO MOJICA" w:date="2021-09-27T14:34:00Z">
                          <w:r w:rsidR="00D4452F">
                            <w:rPr>
                              <w:color w:val="000000" w:themeColor="text1"/>
                              <w:sz w:val="18"/>
                              <w:szCs w:val="18"/>
                              <w:lang w:val="es-ES"/>
                            </w:rPr>
                            <w:t xml:space="preserve"> </w:t>
                          </w:r>
                        </w:ins>
                        <w:ins w:id="102" w:author="DILLAN SERRANO MOJICA" w:date="2021-09-27T11:41:00Z">
                          <w:r w:rsidR="006619B9">
                            <w:rPr>
                              <w:color w:val="000000" w:themeColor="text1"/>
                              <w:sz w:val="18"/>
                              <w:szCs w:val="18"/>
                              <w:lang w:val="es-ES"/>
                            </w:rPr>
                            <w:t>aprobación del registro cre</w:t>
                          </w:r>
                        </w:ins>
                        <w:ins w:id="103" w:author="DILLAN SERRANO MOJICA" w:date="2021-09-27T14:35:00Z">
                          <w:r w:rsidR="00D4452F">
                            <w:rPr>
                              <w:color w:val="000000" w:themeColor="text1"/>
                              <w:sz w:val="18"/>
                              <w:szCs w:val="18"/>
                              <w:lang w:val="es-ES"/>
                            </w:rPr>
                            <w:t>a</w:t>
                          </w:r>
                        </w:ins>
                        <w:ins w:id="104" w:author="DILLAN SERRANO MOJICA" w:date="2021-09-27T11:41:00Z">
                          <w:r w:rsidR="006619B9">
                            <w:rPr>
                              <w:color w:val="000000" w:themeColor="text1"/>
                              <w:sz w:val="18"/>
                              <w:szCs w:val="18"/>
                              <w:lang w:val="es-ES"/>
                            </w:rPr>
                            <w:t>do.</w:t>
                          </w:r>
                        </w:ins>
                        <w:ins w:id="105" w:author="DILLAN SERRANO MOJICA" w:date="2021-09-27T11:40:00Z">
                          <w:r w:rsidR="006619B9">
                            <w:rPr>
                              <w:color w:val="000000" w:themeColor="text1"/>
                              <w:sz w:val="18"/>
                              <w:szCs w:val="18"/>
                              <w:lang w:val="es-ES"/>
                            </w:rPr>
                            <w:t xml:space="preserve"> </w:t>
                          </w:r>
                        </w:ins>
                        <w:del w:id="106" w:author="DILLAN SERRANO MOJICA" w:date="2021-09-23T16:46:00Z">
                          <w:r w:rsidDel="009E1DBD">
                            <w:rPr>
                              <w:sz w:val="18"/>
                              <w:szCs w:val="18"/>
                              <w:lang w:val="es-ES"/>
                            </w:rPr>
                            <w:delText>Los programas, y otros objetos creados y  modificados (lib SMXXX9999) deben tener los comentarios de acuerdo a los estándares registrados en la librería de ESTANDARES de Maq DESANEW. Importante debe tener la versión registrado en la hoja Excel compartida.</w:delText>
                          </w:r>
                        </w:del>
                      </w:p>
                    </w:txbxContent>
                  </v:textbox>
                  <w10:wrap anchorx="margin"/>
                </v:rect>
              </w:pict>
            </mc:Fallback>
          </mc:AlternateContent>
        </w:r>
      </w:ins>
      <w:ins w:id="107" w:author="DILLAN SERRANO MOJICA" w:date="2021-09-24T09:33:00Z">
        <w:r w:rsidR="00BF58D5">
          <w:rPr>
            <w:noProof/>
            <w:lang w:val="es-ES"/>
          </w:rPr>
          <mc:AlternateContent>
            <mc:Choice Requires="wps">
              <w:drawing>
                <wp:anchor distT="0" distB="0" distL="114300" distR="114300" simplePos="0" relativeHeight="251787264" behindDoc="0" locked="0" layoutInCell="1" allowOverlap="1" wp14:anchorId="712C0425" wp14:editId="03D9887A">
                  <wp:simplePos x="0" y="0"/>
                  <wp:positionH relativeFrom="margin">
                    <wp:posOffset>3313023</wp:posOffset>
                  </wp:positionH>
                  <wp:positionV relativeFrom="paragraph">
                    <wp:posOffset>26765</wp:posOffset>
                  </wp:positionV>
                  <wp:extent cx="1054546" cy="1045475"/>
                  <wp:effectExtent l="19050" t="19050" r="12700" b="21590"/>
                  <wp:wrapNone/>
                  <wp:docPr id="3" name="Rectángulo 3"/>
                  <wp:cNvGraphicFramePr/>
                  <a:graphic xmlns:a="http://schemas.openxmlformats.org/drawingml/2006/main">
                    <a:graphicData uri="http://schemas.microsoft.com/office/word/2010/wordprocessingShape">
                      <wps:wsp>
                        <wps:cNvSpPr/>
                        <wps:spPr>
                          <a:xfrm>
                            <a:off x="0" y="0"/>
                            <a:ext cx="1054546" cy="1045475"/>
                          </a:xfrm>
                          <a:prstGeom prst="rect">
                            <a:avLst/>
                          </a:prstGeom>
                          <a:solidFill>
                            <a:schemeClr val="accent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D9F9790" w14:textId="6769A1B4" w:rsidR="0097476E" w:rsidRPr="001D5D3E" w:rsidRDefault="0097476E" w:rsidP="0097476E">
                              <w:pPr>
                                <w:jc w:val="center"/>
                                <w:rPr>
                                  <w:sz w:val="18"/>
                                  <w:szCs w:val="18"/>
                                  <w:lang w:val="es-ES"/>
                                </w:rPr>
                              </w:pPr>
                              <w:ins w:id="108" w:author="DILLAN SERRANO MOJICA" w:date="2021-09-23T16:44:00Z">
                                <w:r w:rsidRPr="00227BEE">
                                  <w:rPr>
                                    <w:color w:val="FF0000"/>
                                    <w:sz w:val="18"/>
                                    <w:szCs w:val="18"/>
                                    <w:lang w:val="es-ES"/>
                                    <w:rPrChange w:id="109" w:author="DILLAN SERRANO MOJICA" w:date="2021-09-27T09:32:00Z">
                                      <w:rPr>
                                        <w:sz w:val="18"/>
                                        <w:szCs w:val="18"/>
                                        <w:lang w:val="es-ES"/>
                                      </w:rPr>
                                    </w:rPrChange>
                                  </w:rPr>
                                  <w:t>REF1</w:t>
                                </w:r>
                              </w:ins>
                              <w:ins w:id="110" w:author="DILLAN SERRANO MOJICA" w:date="2021-09-27T15:21:00Z">
                                <w:r w:rsidR="009B718B">
                                  <w:rPr>
                                    <w:color w:val="FF0000"/>
                                    <w:sz w:val="18"/>
                                    <w:szCs w:val="18"/>
                                    <w:lang w:val="es-ES"/>
                                  </w:rPr>
                                  <w:t>3</w:t>
                                </w:r>
                              </w:ins>
                              <w:ins w:id="111" w:author="DILLAN SERRANO MOJICA" w:date="2021-09-23T16:44:00Z">
                                <w:r w:rsidRPr="00227BEE">
                                  <w:rPr>
                                    <w:color w:val="FF0000"/>
                                    <w:sz w:val="18"/>
                                    <w:szCs w:val="18"/>
                                    <w:lang w:val="es-ES"/>
                                    <w:rPrChange w:id="112" w:author="DILLAN SERRANO MOJICA" w:date="2021-09-27T09:32:00Z">
                                      <w:rPr>
                                        <w:sz w:val="18"/>
                                        <w:szCs w:val="18"/>
                                        <w:lang w:val="es-ES"/>
                                      </w:rPr>
                                    </w:rPrChange>
                                  </w:rPr>
                                  <w:t xml:space="preserve">: </w:t>
                                </w:r>
                              </w:ins>
                              <w:ins w:id="113" w:author="DILLAN SERRANO MOJICA" w:date="2021-09-24T09:33:00Z">
                                <w:r w:rsidRPr="00227BEE">
                                  <w:rPr>
                                    <w:color w:val="000000" w:themeColor="text1"/>
                                    <w:sz w:val="18"/>
                                    <w:szCs w:val="18"/>
                                    <w:lang w:val="es-ES"/>
                                    <w:rPrChange w:id="114" w:author="DILLAN SERRANO MOJICA" w:date="2021-09-27T09:32:00Z">
                                      <w:rPr>
                                        <w:sz w:val="18"/>
                                        <w:szCs w:val="18"/>
                                        <w:lang w:val="es-ES"/>
                                      </w:rPr>
                                    </w:rPrChange>
                                  </w:rPr>
                                  <w:t xml:space="preserve">Presentación </w:t>
                                </w:r>
                              </w:ins>
                              <w:ins w:id="115" w:author="DILLAN SERRANO MOJICA" w:date="2021-09-24T09:34:00Z">
                                <w:r w:rsidRPr="00227BEE">
                                  <w:rPr>
                                    <w:color w:val="000000" w:themeColor="text1"/>
                                    <w:sz w:val="18"/>
                                    <w:szCs w:val="18"/>
                                    <w:lang w:val="es-ES"/>
                                    <w:rPrChange w:id="116" w:author="DILLAN SERRANO MOJICA" w:date="2021-09-27T09:32:00Z">
                                      <w:rPr>
                                        <w:sz w:val="18"/>
                                        <w:szCs w:val="18"/>
                                        <w:lang w:val="es-ES"/>
                                      </w:rPr>
                                    </w:rPrChange>
                                  </w:rPr>
                                  <w:t>técnica del ajuste que se va a pasar a producción.</w:t>
                                </w:r>
                              </w:ins>
                              <w:del w:id="117" w:author="DILLAN SERRANO MOJICA" w:date="2021-09-23T16:46:00Z">
                                <w:r w:rsidDel="009E1DBD">
                                  <w:rPr>
                                    <w:sz w:val="18"/>
                                    <w:szCs w:val="18"/>
                                    <w:lang w:val="es-ES"/>
                                  </w:rPr>
                                  <w:delText>Los programas, y otros objetos creados y  modificados (lib SMXXX9999) deben tener los comentarios de acuerdo a los estándares registrados en la librería de ESTANDARES de Maq DESANEW. Importante debe tener la versión registrado en la hoja Excel compartida.</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C0425" id="Rectángulo 3" o:spid="_x0000_s1040" style="position:absolute;margin-left:260.85pt;margin-top:2.1pt;width:83.05pt;height:82.3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" fillcolor="#fbe4d5 [661]" strokecolor="#1f3763 [1604]" strokeweight="2.25pt">
                  <v:textbox>
                    <w:txbxContent>
                      <w:p w14:paraId="4D9F9790" w14:textId="6769A1B4" w:rsidR="0097476E" w:rsidRPr="001D5D3E" w:rsidRDefault="0097476E" w:rsidP="0097476E">
                        <w:pPr>
                          <w:jc w:val="center"/>
                          <w:rPr>
                            <w:sz w:val="18"/>
                            <w:szCs w:val="18"/>
                            <w:lang w:val="es-ES"/>
                          </w:rPr>
                        </w:pPr>
                        <w:ins w:id="118" w:author="DILLAN SERRANO MOJICA" w:date="2021-09-23T16:44:00Z">
                          <w:r w:rsidRPr="00227BEE">
                            <w:rPr>
                              <w:color w:val="FF0000"/>
                              <w:sz w:val="18"/>
                              <w:szCs w:val="18"/>
                              <w:lang w:val="es-ES"/>
                              <w:rPrChange w:id="119" w:author="DILLAN SERRANO MOJICA" w:date="2021-09-27T09:32:00Z">
                                <w:rPr>
                                  <w:sz w:val="18"/>
                                  <w:szCs w:val="18"/>
                                  <w:lang w:val="es-ES"/>
                                </w:rPr>
                              </w:rPrChange>
                            </w:rPr>
                            <w:t>REF1</w:t>
                          </w:r>
                        </w:ins>
                        <w:ins w:id="120" w:author="DILLAN SERRANO MOJICA" w:date="2021-09-27T15:21:00Z">
                          <w:r w:rsidR="009B718B">
                            <w:rPr>
                              <w:color w:val="FF0000"/>
                              <w:sz w:val="18"/>
                              <w:szCs w:val="18"/>
                              <w:lang w:val="es-ES"/>
                            </w:rPr>
                            <w:t>3</w:t>
                          </w:r>
                        </w:ins>
                        <w:ins w:id="121" w:author="DILLAN SERRANO MOJICA" w:date="2021-09-23T16:44:00Z">
                          <w:r w:rsidRPr="00227BEE">
                            <w:rPr>
                              <w:color w:val="FF0000"/>
                              <w:sz w:val="18"/>
                              <w:szCs w:val="18"/>
                              <w:lang w:val="es-ES"/>
                              <w:rPrChange w:id="122" w:author="DILLAN SERRANO MOJICA" w:date="2021-09-27T09:32:00Z">
                                <w:rPr>
                                  <w:sz w:val="18"/>
                                  <w:szCs w:val="18"/>
                                  <w:lang w:val="es-ES"/>
                                </w:rPr>
                              </w:rPrChange>
                            </w:rPr>
                            <w:t xml:space="preserve">: </w:t>
                          </w:r>
                        </w:ins>
                        <w:ins w:id="123" w:author="DILLAN SERRANO MOJICA" w:date="2021-09-24T09:33:00Z">
                          <w:r w:rsidRPr="00227BEE">
                            <w:rPr>
                              <w:color w:val="000000" w:themeColor="text1"/>
                              <w:sz w:val="18"/>
                              <w:szCs w:val="18"/>
                              <w:lang w:val="es-ES"/>
                              <w:rPrChange w:id="124" w:author="DILLAN SERRANO MOJICA" w:date="2021-09-27T09:32:00Z">
                                <w:rPr>
                                  <w:sz w:val="18"/>
                                  <w:szCs w:val="18"/>
                                  <w:lang w:val="es-ES"/>
                                </w:rPr>
                              </w:rPrChange>
                            </w:rPr>
                            <w:t xml:space="preserve">Presentación </w:t>
                          </w:r>
                        </w:ins>
                        <w:ins w:id="125" w:author="DILLAN SERRANO MOJICA" w:date="2021-09-24T09:34:00Z">
                          <w:r w:rsidRPr="00227BEE">
                            <w:rPr>
                              <w:color w:val="000000" w:themeColor="text1"/>
                              <w:sz w:val="18"/>
                              <w:szCs w:val="18"/>
                              <w:lang w:val="es-ES"/>
                              <w:rPrChange w:id="126" w:author="DILLAN SERRANO MOJICA" w:date="2021-09-27T09:32:00Z">
                                <w:rPr>
                                  <w:sz w:val="18"/>
                                  <w:szCs w:val="18"/>
                                  <w:lang w:val="es-ES"/>
                                </w:rPr>
                              </w:rPrChange>
                            </w:rPr>
                            <w:t>técnica del ajuste que se va a pasar a producción.</w:t>
                          </w:r>
                        </w:ins>
                        <w:del w:id="127" w:author="DILLAN SERRANO MOJICA" w:date="2021-09-23T16:46:00Z">
                          <w:r w:rsidDel="009E1DBD">
                            <w:rPr>
                              <w:sz w:val="18"/>
                              <w:szCs w:val="18"/>
                              <w:lang w:val="es-ES"/>
                            </w:rPr>
                            <w:delText>Los programas, y otros objetos creados y  modificados (lib SMXXX9999) deben tener los comentarios de acuerdo a los estándares registrados en la librería de ESTANDARES de Maq DESANEW. Importante debe tener la versión registrado en la hoja Excel compartida.</w:delText>
                          </w:r>
                        </w:del>
                      </w:p>
                    </w:txbxContent>
                  </v:textbox>
                  <w10:wrap anchorx="margin"/>
                </v:rect>
              </w:pict>
            </mc:Fallback>
          </mc:AlternateContent>
        </w:r>
      </w:ins>
      <w:ins w:id="128" w:author="DILLAN SERRANO MOJICA" w:date="2021-09-24T16:05:00Z">
        <w:r w:rsidR="00191E58">
          <w:rPr>
            <w:noProof/>
            <w:lang w:val="es-ES"/>
          </w:rPr>
          <mc:AlternateContent>
            <mc:Choice Requires="wps">
              <w:drawing>
                <wp:anchor distT="0" distB="0" distL="114300" distR="114300" simplePos="0" relativeHeight="251797504" behindDoc="0" locked="0" layoutInCell="1" allowOverlap="1" wp14:anchorId="06ECB73F" wp14:editId="0D103155">
                  <wp:simplePos x="0" y="0"/>
                  <wp:positionH relativeFrom="column">
                    <wp:posOffset>537580</wp:posOffset>
                  </wp:positionH>
                  <wp:positionV relativeFrom="paragraph">
                    <wp:posOffset>105827</wp:posOffset>
                  </wp:positionV>
                  <wp:extent cx="114300" cy="152400"/>
                  <wp:effectExtent l="19050" t="0" r="19050" b="38100"/>
                  <wp:wrapNone/>
                  <wp:docPr id="19" name="Flecha: a la derecha 19"/>
                  <wp:cNvGraphicFramePr/>
                  <a:graphic xmlns:a="http://schemas.openxmlformats.org/drawingml/2006/main">
                    <a:graphicData uri="http://schemas.microsoft.com/office/word/2010/wordprocessingShape">
                      <wps:wsp>
                        <wps:cNvSpPr/>
                        <wps:spPr>
                          <a:xfrm rot="5400000">
                            <a:off x="0" y="0"/>
                            <a:ext cx="1143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88763" id="Flecha: a la derecha 19" o:spid="_x0000_s1026" type="#_x0000_t13" style="position:absolute;margin-left:42.35pt;margin-top:8.35pt;width:9pt;height:12pt;rotation:90;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" adj="10800" fillcolor="#4472c4 [3204]" strokecolor="#1f3763 [1604]" strokeweight="1pt"/>
              </w:pict>
            </mc:Fallback>
          </mc:AlternateContent>
        </w:r>
      </w:ins>
      <w:r w:rsidR="00191E58">
        <w:rPr>
          <w:noProof/>
          <w:lang w:val="es-ES"/>
        </w:rPr>
        <mc:AlternateContent>
          <mc:Choice Requires="wps">
            <w:drawing>
              <wp:anchor distT="0" distB="0" distL="114300" distR="114300" simplePos="0" relativeHeight="251695104" behindDoc="0" locked="0" layoutInCell="1" allowOverlap="1" wp14:anchorId="0C31C218" wp14:editId="0750C345">
                <wp:simplePos x="0" y="0"/>
                <wp:positionH relativeFrom="margin">
                  <wp:align>left</wp:align>
                </wp:positionH>
                <wp:positionV relativeFrom="paragraph">
                  <wp:posOffset>278765</wp:posOffset>
                </wp:positionV>
                <wp:extent cx="1099820" cy="854075"/>
                <wp:effectExtent l="19050" t="19050" r="24130" b="22225"/>
                <wp:wrapNone/>
                <wp:docPr id="23" name="Rectángulo 23"/>
                <wp:cNvGraphicFramePr/>
                <a:graphic xmlns:a="http://schemas.openxmlformats.org/drawingml/2006/main">
                  <a:graphicData uri="http://schemas.microsoft.com/office/word/2010/wordprocessingShape">
                    <wps:wsp>
                      <wps:cNvSpPr/>
                      <wps:spPr>
                        <a:xfrm>
                          <a:off x="0" y="0"/>
                          <a:ext cx="1099820" cy="85407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17BF78C6" w14:textId="0F698707" w:rsidR="00927013" w:rsidRPr="001D5D3E" w:rsidRDefault="009E1DBD">
                            <w:pPr>
                              <w:jc w:val="center"/>
                              <w:rPr>
                                <w:sz w:val="18"/>
                                <w:szCs w:val="18"/>
                                <w:lang w:val="es-ES"/>
                              </w:rPr>
                            </w:pPr>
                            <w:ins w:id="129" w:author="DILLAN SERRANO MOJICA" w:date="2021-09-23T16:44:00Z">
                              <w:r w:rsidRPr="00BD2590">
                                <w:rPr>
                                  <w:color w:val="F4B083" w:themeColor="accent2" w:themeTint="99"/>
                                  <w:sz w:val="18"/>
                                  <w:szCs w:val="18"/>
                                  <w:lang w:val="es-ES"/>
                                  <w:rPrChange w:id="130" w:author="DILLAN SERRANO MOJICA" w:date="2021-09-24T15:40:00Z">
                                    <w:rPr>
                                      <w:sz w:val="18"/>
                                      <w:szCs w:val="18"/>
                                      <w:lang w:val="es-ES"/>
                                    </w:rPr>
                                  </w:rPrChange>
                                </w:rPr>
                                <w:t xml:space="preserve">REF11: </w:t>
                              </w:r>
                            </w:ins>
                            <w:ins w:id="131" w:author="DILLAN SERRANO MOJICA" w:date="2021-09-24T15:51:00Z">
                              <w:r w:rsidR="00927013">
                                <w:rPr>
                                  <w:sz w:val="18"/>
                                  <w:szCs w:val="18"/>
                                  <w:lang w:val="es-ES"/>
                                </w:rPr>
                                <w:t>Solicitar</w:t>
                              </w:r>
                            </w:ins>
                            <w:ins w:id="132" w:author="DILLAN SERRANO MOJICA" w:date="2021-09-24T15:57:00Z">
                              <w:r w:rsidR="00927013">
                                <w:rPr>
                                  <w:sz w:val="18"/>
                                  <w:szCs w:val="18"/>
                                  <w:lang w:val="es-ES"/>
                                </w:rPr>
                                <w:t xml:space="preserve"> </w:t>
                              </w:r>
                            </w:ins>
                            <w:ins w:id="133" w:author="DILLAN SERRANO MOJICA" w:date="2021-09-24T15:58:00Z">
                              <w:r w:rsidR="00927013">
                                <w:rPr>
                                  <w:sz w:val="18"/>
                                  <w:szCs w:val="18"/>
                                  <w:lang w:val="es-ES"/>
                                </w:rPr>
                                <w:t xml:space="preserve">a través del correo revisión de pares </w:t>
                              </w:r>
                            </w:ins>
                            <w:ins w:id="134" w:author="DILLAN SERRANO MOJICA" w:date="2021-09-24T15:51:00Z">
                              <w:r w:rsidR="00927013">
                                <w:rPr>
                                  <w:sz w:val="18"/>
                                  <w:szCs w:val="18"/>
                                  <w:lang w:val="es-ES"/>
                                </w:rPr>
                                <w:t xml:space="preserve"> </w:t>
                              </w:r>
                            </w:ins>
                            <w:ins w:id="135" w:author="DILLAN SERRANO MOJICA" w:date="2021-09-24T15:59:00Z">
                              <w:r w:rsidR="00927013">
                                <w:rPr>
                                  <w:sz w:val="18"/>
                                  <w:szCs w:val="18"/>
                                  <w:lang w:val="es-ES"/>
                                </w:rPr>
                                <w:t>a alguien del equipo.</w:t>
                              </w:r>
                            </w:ins>
                            <w:ins w:id="136" w:author="DILLAN SERRANO MOJICA" w:date="2021-09-24T15:52:00Z">
                              <w:r w:rsidR="00927013">
                                <w:rPr>
                                  <w:sz w:val="18"/>
                                  <w:szCs w:val="18"/>
                                  <w:lang w:val="es-ES"/>
                                </w:rPr>
                                <w:t xml:space="preserve"> </w:t>
                              </w:r>
                            </w:ins>
                            <w:moveFromRangeStart w:id="137" w:author="DILLAN SERRANO MOJICA" w:date="2021-09-23T16:46:00Z" w:name="move83307997"/>
                            <w:moveFrom w:id="138" w:author="DILLAN SERRANO MOJICA" w:date="2021-09-23T16:46:00Z">
                              <w:r w:rsidR="00980A58" w:rsidDel="009E1DBD">
                                <w:rPr>
                                  <w:sz w:val="18"/>
                                  <w:szCs w:val="18"/>
                                  <w:lang w:val="es-ES"/>
                                </w:rPr>
                                <w:t xml:space="preserve">Los programas, y otros objetos creados y  modificados </w:t>
                              </w:r>
                              <w:r w:rsidR="00752955" w:rsidDel="009E1DBD">
                                <w:rPr>
                                  <w:sz w:val="18"/>
                                  <w:szCs w:val="18"/>
                                  <w:lang w:val="es-ES"/>
                                </w:rPr>
                                <w:t xml:space="preserve">(lib SMXXX9999) </w:t>
                              </w:r>
                              <w:r w:rsidR="00980A58" w:rsidDel="009E1DBD">
                                <w:rPr>
                                  <w:sz w:val="18"/>
                                  <w:szCs w:val="18"/>
                                  <w:lang w:val="es-ES"/>
                                </w:rPr>
                                <w:t xml:space="preserve">deben </w:t>
                              </w:r>
                              <w:r w:rsidR="00752955" w:rsidDel="009E1DBD">
                                <w:rPr>
                                  <w:sz w:val="18"/>
                                  <w:szCs w:val="18"/>
                                  <w:lang w:val="es-ES"/>
                                </w:rPr>
                                <w:t>tener los comentarios de acuerdo a los estándares registrados en la librería de ESTANDARES de Maq DESANEW.</w:t>
                              </w:r>
                              <w:r w:rsidR="00980A58" w:rsidDel="009E1DBD">
                                <w:rPr>
                                  <w:sz w:val="18"/>
                                  <w:szCs w:val="18"/>
                                  <w:lang w:val="es-ES"/>
                                </w:rPr>
                                <w:t xml:space="preserve"> </w:t>
                              </w:r>
                              <w:r w:rsidR="00752955" w:rsidDel="009E1DBD">
                                <w:rPr>
                                  <w:sz w:val="18"/>
                                  <w:szCs w:val="18"/>
                                  <w:lang w:val="es-ES"/>
                                </w:rPr>
                                <w:t>Importante debe tener la versión registrado en la hoj</w:t>
                              </w:r>
                              <w:del w:id="139" w:author="DILLAN SERRANO MOJICA" w:date="2021-09-24T15:59:00Z">
                                <w:r w:rsidR="00752955" w:rsidDel="00927013">
                                  <w:rPr>
                                    <w:sz w:val="18"/>
                                    <w:szCs w:val="18"/>
                                    <w:lang w:val="es-ES"/>
                                  </w:rPr>
                                  <w:delText>a</w:delText>
                                </w:r>
                              </w:del>
                              <w:del w:id="140" w:author="DILLAN SERRANO MOJICA" w:date="2021-09-24T15:58:00Z">
                                <w:r w:rsidR="00752955" w:rsidDel="00927013">
                                  <w:rPr>
                                    <w:sz w:val="18"/>
                                    <w:szCs w:val="18"/>
                                    <w:lang w:val="es-ES"/>
                                  </w:rPr>
                                  <w:delText xml:space="preserve"> Excel compartida.</w:delText>
                                </w:r>
                              </w:del>
                            </w:moveFrom>
                            <w:moveFromRangeEnd w:id="13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1C218" id="Rectángulo 23" o:spid="_x0000_s1041" style="position:absolute;margin-left:0;margin-top:21.95pt;width:86.6pt;height:67.2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" fillcolor="#4472c4 [3204]" strokecolor="#1f3763 [1604]" strokeweight="2.25pt">
                <v:textbox>
                  <w:txbxContent>
                    <w:p w14:paraId="17BF78C6" w14:textId="0F698707" w:rsidR="00927013" w:rsidRPr="001D5D3E" w:rsidRDefault="009E1DBD">
                      <w:pPr>
                        <w:jc w:val="center"/>
                        <w:rPr>
                          <w:sz w:val="18"/>
                          <w:szCs w:val="18"/>
                          <w:lang w:val="es-ES"/>
                        </w:rPr>
                      </w:pPr>
                      <w:ins w:id="141" w:author="DILLAN SERRANO MOJICA" w:date="2021-09-23T16:44:00Z">
                        <w:r w:rsidRPr="00BD2590">
                          <w:rPr>
                            <w:color w:val="F4B083" w:themeColor="accent2" w:themeTint="99"/>
                            <w:sz w:val="18"/>
                            <w:szCs w:val="18"/>
                            <w:lang w:val="es-ES"/>
                            <w:rPrChange w:id="142" w:author="DILLAN SERRANO MOJICA" w:date="2021-09-24T15:40:00Z">
                              <w:rPr>
                                <w:sz w:val="18"/>
                                <w:szCs w:val="18"/>
                                <w:lang w:val="es-ES"/>
                              </w:rPr>
                            </w:rPrChange>
                          </w:rPr>
                          <w:t xml:space="preserve">REF11: </w:t>
                        </w:r>
                      </w:ins>
                      <w:ins w:id="143" w:author="DILLAN SERRANO MOJICA" w:date="2021-09-24T15:51:00Z">
                        <w:r w:rsidR="00927013">
                          <w:rPr>
                            <w:sz w:val="18"/>
                            <w:szCs w:val="18"/>
                            <w:lang w:val="es-ES"/>
                          </w:rPr>
                          <w:t>Solicitar</w:t>
                        </w:r>
                      </w:ins>
                      <w:ins w:id="144" w:author="DILLAN SERRANO MOJICA" w:date="2021-09-24T15:57:00Z">
                        <w:r w:rsidR="00927013">
                          <w:rPr>
                            <w:sz w:val="18"/>
                            <w:szCs w:val="18"/>
                            <w:lang w:val="es-ES"/>
                          </w:rPr>
                          <w:t xml:space="preserve"> </w:t>
                        </w:r>
                      </w:ins>
                      <w:ins w:id="145" w:author="DILLAN SERRANO MOJICA" w:date="2021-09-24T15:58:00Z">
                        <w:r w:rsidR="00927013">
                          <w:rPr>
                            <w:sz w:val="18"/>
                            <w:szCs w:val="18"/>
                            <w:lang w:val="es-ES"/>
                          </w:rPr>
                          <w:t xml:space="preserve">a través del correo revisión de pares </w:t>
                        </w:r>
                      </w:ins>
                      <w:ins w:id="146" w:author="DILLAN SERRANO MOJICA" w:date="2021-09-24T15:51:00Z">
                        <w:r w:rsidR="00927013">
                          <w:rPr>
                            <w:sz w:val="18"/>
                            <w:szCs w:val="18"/>
                            <w:lang w:val="es-ES"/>
                          </w:rPr>
                          <w:t xml:space="preserve"> </w:t>
                        </w:r>
                      </w:ins>
                      <w:ins w:id="147" w:author="DILLAN SERRANO MOJICA" w:date="2021-09-24T15:59:00Z">
                        <w:r w:rsidR="00927013">
                          <w:rPr>
                            <w:sz w:val="18"/>
                            <w:szCs w:val="18"/>
                            <w:lang w:val="es-ES"/>
                          </w:rPr>
                          <w:t>a alguien del equipo.</w:t>
                        </w:r>
                      </w:ins>
                      <w:ins w:id="148" w:author="DILLAN SERRANO MOJICA" w:date="2021-09-24T15:52:00Z">
                        <w:r w:rsidR="00927013">
                          <w:rPr>
                            <w:sz w:val="18"/>
                            <w:szCs w:val="18"/>
                            <w:lang w:val="es-ES"/>
                          </w:rPr>
                          <w:t xml:space="preserve"> </w:t>
                        </w:r>
                      </w:ins>
                      <w:moveFromRangeStart w:id="149" w:author="DILLAN SERRANO MOJICA" w:date="2021-09-23T16:46:00Z" w:name="move83307997"/>
                      <w:moveFrom w:id="150" w:author="DILLAN SERRANO MOJICA" w:date="2021-09-23T16:46:00Z">
                        <w:r w:rsidR="00980A58" w:rsidDel="009E1DBD">
                          <w:rPr>
                            <w:sz w:val="18"/>
                            <w:szCs w:val="18"/>
                            <w:lang w:val="es-ES"/>
                          </w:rPr>
                          <w:t xml:space="preserve">Los programas, y otros objetos creados y  modificados </w:t>
                        </w:r>
                        <w:r w:rsidR="00752955" w:rsidDel="009E1DBD">
                          <w:rPr>
                            <w:sz w:val="18"/>
                            <w:szCs w:val="18"/>
                            <w:lang w:val="es-ES"/>
                          </w:rPr>
                          <w:t xml:space="preserve">(lib SMXXX9999) </w:t>
                        </w:r>
                        <w:r w:rsidR="00980A58" w:rsidDel="009E1DBD">
                          <w:rPr>
                            <w:sz w:val="18"/>
                            <w:szCs w:val="18"/>
                            <w:lang w:val="es-ES"/>
                          </w:rPr>
                          <w:t xml:space="preserve">deben </w:t>
                        </w:r>
                        <w:r w:rsidR="00752955" w:rsidDel="009E1DBD">
                          <w:rPr>
                            <w:sz w:val="18"/>
                            <w:szCs w:val="18"/>
                            <w:lang w:val="es-ES"/>
                          </w:rPr>
                          <w:t>tener los comentarios de acuerdo a los estándares registrados en la librería de ESTANDARES de Maq DESANEW.</w:t>
                        </w:r>
                        <w:r w:rsidR="00980A58" w:rsidDel="009E1DBD">
                          <w:rPr>
                            <w:sz w:val="18"/>
                            <w:szCs w:val="18"/>
                            <w:lang w:val="es-ES"/>
                          </w:rPr>
                          <w:t xml:space="preserve"> </w:t>
                        </w:r>
                        <w:r w:rsidR="00752955" w:rsidDel="009E1DBD">
                          <w:rPr>
                            <w:sz w:val="18"/>
                            <w:szCs w:val="18"/>
                            <w:lang w:val="es-ES"/>
                          </w:rPr>
                          <w:t>Importante debe tener la versión registrado en la hoj</w:t>
                        </w:r>
                        <w:del w:id="151" w:author="DILLAN SERRANO MOJICA" w:date="2021-09-24T15:59:00Z">
                          <w:r w:rsidR="00752955" w:rsidDel="00927013">
                            <w:rPr>
                              <w:sz w:val="18"/>
                              <w:szCs w:val="18"/>
                              <w:lang w:val="es-ES"/>
                            </w:rPr>
                            <w:delText>a</w:delText>
                          </w:r>
                        </w:del>
                        <w:del w:id="152" w:author="DILLAN SERRANO MOJICA" w:date="2021-09-24T15:58:00Z">
                          <w:r w:rsidR="00752955" w:rsidDel="00927013">
                            <w:rPr>
                              <w:sz w:val="18"/>
                              <w:szCs w:val="18"/>
                              <w:lang w:val="es-ES"/>
                            </w:rPr>
                            <w:delText xml:space="preserve"> Excel compartida.</w:delText>
                          </w:r>
                        </w:del>
                      </w:moveFrom>
                      <w:moveFromRangeEnd w:id="149"/>
                    </w:p>
                  </w:txbxContent>
                </v:textbox>
                <w10:wrap anchorx="margin"/>
              </v:rect>
            </w:pict>
          </mc:Fallback>
        </mc:AlternateContent>
      </w:r>
    </w:p>
    <w:p w14:paraId="0D3A7B3E" w14:textId="3521F985" w:rsidR="007D75D9" w:rsidRDefault="006619B9" w:rsidP="00B56104">
      <w:pPr>
        <w:tabs>
          <w:tab w:val="left" w:pos="7672"/>
        </w:tabs>
        <w:rPr>
          <w:lang w:val="es-ES"/>
        </w:rPr>
      </w:pPr>
      <w:r>
        <w:rPr>
          <w:noProof/>
          <w:lang w:val="es-ES"/>
        </w:rPr>
        <mc:AlternateContent>
          <mc:Choice Requires="wps">
            <w:drawing>
              <wp:anchor distT="0" distB="0" distL="114300" distR="114300" simplePos="0" relativeHeight="251749376" behindDoc="0" locked="0" layoutInCell="1" allowOverlap="1" wp14:anchorId="07DAB747" wp14:editId="4553D080">
                <wp:simplePos x="0" y="0"/>
                <wp:positionH relativeFrom="margin">
                  <wp:posOffset>6120197</wp:posOffset>
                </wp:positionH>
                <wp:positionV relativeFrom="paragraph">
                  <wp:posOffset>196699</wp:posOffset>
                </wp:positionV>
                <wp:extent cx="95250" cy="838200"/>
                <wp:effectExtent l="19050" t="0" r="38100" b="38100"/>
                <wp:wrapNone/>
                <wp:docPr id="55" name="Flecha: hacia abajo 55"/>
                <wp:cNvGraphicFramePr/>
                <a:graphic xmlns:a="http://schemas.openxmlformats.org/drawingml/2006/main">
                  <a:graphicData uri="http://schemas.microsoft.com/office/word/2010/wordprocessingShape">
                    <wps:wsp>
                      <wps:cNvSpPr/>
                      <wps:spPr>
                        <a:xfrm>
                          <a:off x="0" y="0"/>
                          <a:ext cx="95250"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2D2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55" o:spid="_x0000_s1026" type="#_x0000_t67" style="position:absolute;margin-left:481.9pt;margin-top:15.5pt;width:7.5pt;height:6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" adj="20373" fillcolor="#4472c4 [3204]" strokecolor="#1f3763 [1604]" strokeweight="1pt">
                <w10:wrap anchorx="margin"/>
              </v:shape>
            </w:pict>
          </mc:Fallback>
        </mc:AlternateContent>
      </w:r>
      <w:r w:rsidR="00BF58D5">
        <w:rPr>
          <w:noProof/>
          <w:lang w:val="es-ES"/>
        </w:rPr>
        <mc:AlternateContent>
          <mc:Choice Requires="wps">
            <w:drawing>
              <wp:anchor distT="0" distB="0" distL="114300" distR="114300" simplePos="0" relativeHeight="251747328" behindDoc="0" locked="0" layoutInCell="1" allowOverlap="1" wp14:anchorId="5B4CA298" wp14:editId="1A7055A5">
                <wp:simplePos x="0" y="0"/>
                <wp:positionH relativeFrom="column">
                  <wp:posOffset>4433561</wp:posOffset>
                </wp:positionH>
                <wp:positionV relativeFrom="paragraph">
                  <wp:posOffset>198215</wp:posOffset>
                </wp:positionV>
                <wp:extent cx="163773" cy="114300"/>
                <wp:effectExtent l="0" t="19050" r="46355" b="38100"/>
                <wp:wrapNone/>
                <wp:docPr id="54" name="Flecha: a la derecha 54"/>
                <wp:cNvGraphicFramePr/>
                <a:graphic xmlns:a="http://schemas.openxmlformats.org/drawingml/2006/main">
                  <a:graphicData uri="http://schemas.microsoft.com/office/word/2010/wordprocessingShape">
                    <wps:wsp>
                      <wps:cNvSpPr/>
                      <wps:spPr>
                        <a:xfrm>
                          <a:off x="0" y="0"/>
                          <a:ext cx="163773"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4E2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4" o:spid="_x0000_s1026" type="#_x0000_t13" style="position:absolute;margin-left:349.1pt;margin-top:15.6pt;width:12.9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" adj="14062" fillcolor="#4472c4 [3204]" strokecolor="#1f3763 [1604]" strokeweight="1pt"/>
            </w:pict>
          </mc:Fallback>
        </mc:AlternateContent>
      </w:r>
      <w:r w:rsidR="008B7393">
        <w:rPr>
          <w:noProof/>
          <w:lang w:val="es-ES"/>
        </w:rPr>
        <mc:AlternateContent>
          <mc:Choice Requires="wps">
            <w:drawing>
              <wp:anchor distT="0" distB="0" distL="114300" distR="114300" simplePos="0" relativeHeight="251720704" behindDoc="0" locked="0" layoutInCell="1" allowOverlap="1" wp14:anchorId="736ADCBD" wp14:editId="22387F70">
                <wp:simplePos x="0" y="0"/>
                <wp:positionH relativeFrom="column">
                  <wp:posOffset>2857244</wp:posOffset>
                </wp:positionH>
                <wp:positionV relativeFrom="paragraph">
                  <wp:posOffset>26670</wp:posOffset>
                </wp:positionV>
                <wp:extent cx="436728" cy="131075"/>
                <wp:effectExtent l="0" t="19050" r="40005" b="40640"/>
                <wp:wrapNone/>
                <wp:docPr id="39" name="Flecha: a la derecha 39"/>
                <wp:cNvGraphicFramePr/>
                <a:graphic xmlns:a="http://schemas.openxmlformats.org/drawingml/2006/main">
                  <a:graphicData uri="http://schemas.microsoft.com/office/word/2010/wordprocessingShape">
                    <wps:wsp>
                      <wps:cNvSpPr/>
                      <wps:spPr>
                        <a:xfrm>
                          <a:off x="0" y="0"/>
                          <a:ext cx="436728" cy="131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3F42" id="Flecha: a la derecha 39" o:spid="_x0000_s1026" type="#_x0000_t13" style="position:absolute;margin-left:225pt;margin-top:2.1pt;width:34.4pt;height:10.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" adj="18359" fillcolor="#4472c4 [3204]" strokecolor="#1f3763 [1604]" strokeweight="1pt"/>
            </w:pict>
          </mc:Fallback>
        </mc:AlternateContent>
      </w:r>
      <w:ins w:id="153" w:author="DILLAN SERRANO MOJICA" w:date="2021-09-24T09:44:00Z">
        <w:r w:rsidR="008B7393">
          <w:rPr>
            <w:noProof/>
            <w:lang w:val="es-ES"/>
          </w:rPr>
          <mc:AlternateContent>
            <mc:Choice Requires="wps">
              <w:drawing>
                <wp:anchor distT="0" distB="0" distL="114300" distR="114300" simplePos="0" relativeHeight="251789312" behindDoc="0" locked="0" layoutInCell="1" allowOverlap="1" wp14:anchorId="0A953B8F" wp14:editId="6C225CD4">
                  <wp:simplePos x="0" y="0"/>
                  <wp:positionH relativeFrom="column">
                    <wp:posOffset>1281278</wp:posOffset>
                  </wp:positionH>
                  <wp:positionV relativeFrom="paragraph">
                    <wp:posOffset>85517</wp:posOffset>
                  </wp:positionV>
                  <wp:extent cx="114300" cy="152400"/>
                  <wp:effectExtent l="0" t="19050" r="38100" b="38100"/>
                  <wp:wrapNone/>
                  <wp:docPr id="6" name="Flecha: a la derecha 6"/>
                  <wp:cNvGraphicFramePr/>
                  <a:graphic xmlns:a="http://schemas.openxmlformats.org/drawingml/2006/main">
                    <a:graphicData uri="http://schemas.microsoft.com/office/word/2010/wordprocessingShape">
                      <wps:wsp>
                        <wps:cNvSpPr/>
                        <wps:spPr>
                          <a:xfrm>
                            <a:off x="0" y="0"/>
                            <a:ext cx="1143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56A7A0" id="Flecha: a la derecha 6" o:spid="_x0000_s1026" type="#_x0000_t13" style="position:absolute;margin-left:100.9pt;margin-top:6.75pt;width:9pt;height:12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" adj="10800" fillcolor="#4472c4 [3204]" strokecolor="#1f3763 [1604]" strokeweight="1pt"/>
              </w:pict>
            </mc:Fallback>
          </mc:AlternateContent>
        </w:r>
      </w:ins>
    </w:p>
    <w:p w14:paraId="0D128CAC" w14:textId="09C2F5EA" w:rsidR="007D75D9" w:rsidRDefault="00191E58" w:rsidP="00B56104">
      <w:pPr>
        <w:tabs>
          <w:tab w:val="left" w:pos="7672"/>
        </w:tabs>
        <w:rPr>
          <w:lang w:val="es-ES"/>
        </w:rPr>
      </w:pPr>
      <w:r>
        <w:rPr>
          <w:noProof/>
          <w:lang w:val="es-ES"/>
        </w:rPr>
        <mc:AlternateContent>
          <mc:Choice Requires="wps">
            <w:drawing>
              <wp:anchor distT="0" distB="0" distL="114300" distR="114300" simplePos="0" relativeHeight="251727872" behindDoc="0" locked="0" layoutInCell="1" allowOverlap="1" wp14:anchorId="4864238D" wp14:editId="1760B66D">
                <wp:simplePos x="0" y="0"/>
                <wp:positionH relativeFrom="leftMargin">
                  <wp:align>right</wp:align>
                </wp:positionH>
                <wp:positionV relativeFrom="paragraph">
                  <wp:posOffset>130876</wp:posOffset>
                </wp:positionV>
                <wp:extent cx="257175" cy="104775"/>
                <wp:effectExtent l="0" t="19050" r="47625" b="47625"/>
                <wp:wrapNone/>
                <wp:docPr id="44" name="Flecha: a la derecha 44"/>
                <wp:cNvGraphicFramePr/>
                <a:graphic xmlns:a="http://schemas.openxmlformats.org/drawingml/2006/main">
                  <a:graphicData uri="http://schemas.microsoft.com/office/word/2010/wordprocessingShape">
                    <wps:wsp>
                      <wps:cNvSpPr/>
                      <wps:spPr>
                        <a:xfrm>
                          <a:off x="0" y="0"/>
                          <a:ext cx="25717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6391EC" id="Flecha: a la derecha 44" o:spid="_x0000_s1026" type="#_x0000_t13" style="position:absolute;margin-left:-30.95pt;margin-top:10.3pt;width:20.25pt;height:8.25pt;z-index:25172787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" adj="17200" fillcolor="#4472c4 [3204]" strokecolor="#1f3763 [1604]" strokeweight="1pt">
                <w10:wrap anchorx="margin"/>
              </v:shape>
            </w:pict>
          </mc:Fallback>
        </mc:AlternateContent>
      </w:r>
    </w:p>
    <w:p w14:paraId="176F4BA5" w14:textId="3A39EED3" w:rsidR="007D75D9" w:rsidRDefault="00EF0CFC">
      <w:pPr>
        <w:tabs>
          <w:tab w:val="left" w:pos="7672"/>
        </w:tabs>
        <w:ind w:left="8496" w:hanging="8496"/>
        <w:rPr>
          <w:lang w:val="es-ES"/>
        </w:rPr>
        <w:pPrChange w:id="154" w:author="DILLAN SERRANO MOJICA" w:date="2021-09-27T11:21:00Z">
          <w:pPr>
            <w:tabs>
              <w:tab w:val="left" w:pos="7672"/>
            </w:tabs>
          </w:pPr>
        </w:pPrChange>
      </w:pPr>
      <w:r>
        <w:rPr>
          <w:noProof/>
          <w:lang w:val="es-ES"/>
        </w:rPr>
        <mc:AlternateContent>
          <mc:Choice Requires="wps">
            <w:drawing>
              <wp:anchor distT="0" distB="0" distL="114300" distR="114300" simplePos="0" relativeHeight="251751424" behindDoc="0" locked="0" layoutInCell="1" allowOverlap="1" wp14:anchorId="566FEED7" wp14:editId="0C70FBFE">
                <wp:simplePos x="0" y="0"/>
                <wp:positionH relativeFrom="column">
                  <wp:posOffset>-213360</wp:posOffset>
                </wp:positionH>
                <wp:positionV relativeFrom="paragraph">
                  <wp:posOffset>417196</wp:posOffset>
                </wp:positionV>
                <wp:extent cx="6067425" cy="133350"/>
                <wp:effectExtent l="19050" t="19050" r="28575" b="38100"/>
                <wp:wrapNone/>
                <wp:docPr id="56" name="Flecha: hacia la izquierda 56"/>
                <wp:cNvGraphicFramePr/>
                <a:graphic xmlns:a="http://schemas.openxmlformats.org/drawingml/2006/main">
                  <a:graphicData uri="http://schemas.microsoft.com/office/word/2010/wordprocessingShape">
                    <wps:wsp>
                      <wps:cNvSpPr/>
                      <wps:spPr>
                        <a:xfrm>
                          <a:off x="0" y="0"/>
                          <a:ext cx="6067425"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DA024EB" id="Flecha: hacia la izquierda 56" o:spid="_x0000_s1026" type="#_x0000_t66" style="position:absolute;margin-left:-16.8pt;margin-top:32.85pt;width:477.75pt;height:1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" adj="237" fillcolor="#4472c4 [3204]" strokecolor="#1f3763 [1604]" strokeweight="1pt"/>
            </w:pict>
          </mc:Fallback>
        </mc:AlternateContent>
      </w:r>
    </w:p>
    <w:p w14:paraId="0D92C04D" w14:textId="4D9A873D" w:rsidR="007D75D9" w:rsidRDefault="007D75D9" w:rsidP="00B56104">
      <w:pPr>
        <w:tabs>
          <w:tab w:val="left" w:pos="7672"/>
        </w:tabs>
        <w:rPr>
          <w:lang w:val="es-ES"/>
        </w:rPr>
      </w:pPr>
    </w:p>
    <w:p w14:paraId="20E4B303" w14:textId="53907FB9" w:rsidR="00335FD2" w:rsidRDefault="00335FD2" w:rsidP="00B56104">
      <w:pPr>
        <w:tabs>
          <w:tab w:val="left" w:pos="7672"/>
        </w:tabs>
        <w:rPr>
          <w:lang w:val="es-ES"/>
        </w:rPr>
      </w:pPr>
    </w:p>
    <w:p w14:paraId="1AE58C37" w14:textId="1F90FFE1" w:rsidR="00C21ED2" w:rsidRDefault="00814392" w:rsidP="00B56104">
      <w:pPr>
        <w:tabs>
          <w:tab w:val="left" w:pos="7672"/>
        </w:tabs>
        <w:rPr>
          <w:lang w:val="es-ES"/>
        </w:rPr>
      </w:pPr>
      <w:r>
        <w:rPr>
          <w:noProof/>
          <w:lang w:val="es-ES"/>
        </w:rPr>
        <mc:AlternateContent>
          <mc:Choice Requires="wps">
            <w:drawing>
              <wp:anchor distT="0" distB="0" distL="114300" distR="114300" simplePos="0" relativeHeight="251753472" behindDoc="0" locked="0" layoutInCell="1" allowOverlap="1" wp14:anchorId="733E49DF" wp14:editId="785EBE13">
                <wp:simplePos x="0" y="0"/>
                <wp:positionH relativeFrom="column">
                  <wp:posOffset>-337186</wp:posOffset>
                </wp:positionH>
                <wp:positionV relativeFrom="paragraph">
                  <wp:posOffset>-4445</wp:posOffset>
                </wp:positionV>
                <wp:extent cx="104775" cy="1181100"/>
                <wp:effectExtent l="19050" t="0" r="47625" b="38100"/>
                <wp:wrapNone/>
                <wp:docPr id="57" name="Flecha: hacia abajo 57"/>
                <wp:cNvGraphicFramePr/>
                <a:graphic xmlns:a="http://schemas.openxmlformats.org/drawingml/2006/main">
                  <a:graphicData uri="http://schemas.microsoft.com/office/word/2010/wordprocessingShape">
                    <wps:wsp>
                      <wps:cNvSpPr/>
                      <wps:spPr>
                        <a:xfrm>
                          <a:off x="0" y="0"/>
                          <a:ext cx="104775" cy="1181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751E" id="Flecha: hacia abajo 57" o:spid="_x0000_s1026" type="#_x0000_t67" style="position:absolute;margin-left:-26.55pt;margin-top:-.35pt;width:8.25pt;height:9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" adj="20642" fillcolor="#4472c4 [3204]" strokecolor="#1f3763 [1604]" strokeweight="1pt"/>
            </w:pict>
          </mc:Fallback>
        </mc:AlternateContent>
      </w:r>
    </w:p>
    <w:p w14:paraId="4EE41491" w14:textId="2455CFCA" w:rsidR="007D75D9" w:rsidRDefault="00DC033C" w:rsidP="00B56104">
      <w:pPr>
        <w:tabs>
          <w:tab w:val="left" w:pos="7672"/>
        </w:tabs>
        <w:rPr>
          <w:lang w:val="es-ES"/>
        </w:rPr>
      </w:pPr>
      <w:r>
        <w:rPr>
          <w:noProof/>
          <w:lang w:val="es-ES"/>
        </w:rPr>
        <mc:AlternateContent>
          <mc:Choice Requires="wps">
            <w:drawing>
              <wp:anchor distT="0" distB="0" distL="114300" distR="114300" simplePos="0" relativeHeight="251697152" behindDoc="0" locked="0" layoutInCell="1" allowOverlap="1" wp14:anchorId="2B4C2781" wp14:editId="6DD25FEC">
                <wp:simplePos x="0" y="0"/>
                <wp:positionH relativeFrom="margin">
                  <wp:posOffset>4868867</wp:posOffset>
                </wp:positionH>
                <wp:positionV relativeFrom="paragraph">
                  <wp:posOffset>279030</wp:posOffset>
                </wp:positionV>
                <wp:extent cx="1494155" cy="1332079"/>
                <wp:effectExtent l="19050" t="19050" r="10795" b="20955"/>
                <wp:wrapNone/>
                <wp:docPr id="25" name="Rectángulo 25"/>
                <wp:cNvGraphicFramePr/>
                <a:graphic xmlns:a="http://schemas.openxmlformats.org/drawingml/2006/main">
                  <a:graphicData uri="http://schemas.microsoft.com/office/word/2010/wordprocessingShape">
                    <wps:wsp>
                      <wps:cNvSpPr/>
                      <wps:spPr>
                        <a:xfrm>
                          <a:off x="0" y="0"/>
                          <a:ext cx="1494155" cy="1332079"/>
                        </a:xfrm>
                        <a:prstGeom prst="rect">
                          <a:avLst/>
                        </a:prstGeom>
                        <a:solidFill>
                          <a:schemeClr val="accent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AD8176A" w14:textId="2C11B3AB" w:rsidR="00A474CB" w:rsidRDefault="001E6650" w:rsidP="007D75D9">
                            <w:pPr>
                              <w:jc w:val="center"/>
                              <w:rPr>
                                <w:sz w:val="18"/>
                                <w:szCs w:val="18"/>
                                <w:lang w:val="es-ES"/>
                              </w:rPr>
                            </w:pPr>
                            <w:ins w:id="155" w:author="DILLAN SERRANO MOJICA" w:date="2021-09-24T15:25:00Z">
                              <w:r w:rsidRPr="00227BEE">
                                <w:rPr>
                                  <w:color w:val="FF0000"/>
                                  <w:sz w:val="18"/>
                                  <w:szCs w:val="18"/>
                                  <w:lang w:val="es-ES"/>
                                  <w:rPrChange w:id="156" w:author="DILLAN SERRANO MOJICA" w:date="2021-09-27T09:32:00Z">
                                    <w:rPr>
                                      <w:sz w:val="18"/>
                                      <w:szCs w:val="18"/>
                                      <w:lang w:val="es-ES"/>
                                    </w:rPr>
                                  </w:rPrChange>
                                </w:rPr>
                                <w:t>REF1</w:t>
                              </w:r>
                            </w:ins>
                            <w:ins w:id="157" w:author="DILLAN SERRANO MOJICA" w:date="2021-09-27T15:21:00Z">
                              <w:r w:rsidR="009B718B">
                                <w:rPr>
                                  <w:color w:val="FF0000"/>
                                  <w:sz w:val="18"/>
                                  <w:szCs w:val="18"/>
                                  <w:lang w:val="es-ES"/>
                                </w:rPr>
                                <w:t>8</w:t>
                              </w:r>
                            </w:ins>
                            <w:ins w:id="158" w:author="DILLAN SERRANO MOJICA" w:date="2021-09-24T15:25:00Z">
                              <w:r w:rsidRPr="00227BEE">
                                <w:rPr>
                                  <w:color w:val="FF0000"/>
                                  <w:sz w:val="18"/>
                                  <w:szCs w:val="18"/>
                                  <w:lang w:val="es-ES"/>
                                  <w:rPrChange w:id="159" w:author="DILLAN SERRANO MOJICA" w:date="2021-09-27T09:32:00Z">
                                    <w:rPr>
                                      <w:sz w:val="18"/>
                                      <w:szCs w:val="18"/>
                                      <w:lang w:val="es-ES"/>
                                    </w:rPr>
                                  </w:rPrChange>
                                </w:rPr>
                                <w:t xml:space="preserve">: </w:t>
                              </w:r>
                            </w:ins>
                            <w:ins w:id="160" w:author="DILLAN SERRANO MOJICA" w:date="2021-09-24T15:33:00Z">
                              <w:r w:rsidR="002338D9" w:rsidRPr="00227BEE">
                                <w:rPr>
                                  <w:color w:val="000000" w:themeColor="text1"/>
                                  <w:sz w:val="18"/>
                                  <w:szCs w:val="18"/>
                                  <w:lang w:val="es-ES"/>
                                  <w:rPrChange w:id="161" w:author="DILLAN SERRANO MOJICA" w:date="2021-09-27T09:32:00Z">
                                    <w:rPr>
                                      <w:color w:val="FF0000"/>
                                      <w:sz w:val="18"/>
                                      <w:szCs w:val="18"/>
                                      <w:lang w:val="es-ES"/>
                                    </w:rPr>
                                  </w:rPrChange>
                                </w:rPr>
                                <w:t>Pasar</w:t>
                              </w:r>
                            </w:ins>
                            <w:ins w:id="162" w:author="DILLAN SERRANO MOJICA" w:date="2021-09-24T15:34:00Z">
                              <w:r w:rsidR="002338D9" w:rsidRPr="00227BEE">
                                <w:rPr>
                                  <w:color w:val="000000" w:themeColor="text1"/>
                                  <w:sz w:val="18"/>
                                  <w:szCs w:val="18"/>
                                  <w:lang w:val="es-ES"/>
                                  <w:rPrChange w:id="163" w:author="DILLAN SERRANO MOJICA" w:date="2021-09-27T09:32:00Z">
                                    <w:rPr>
                                      <w:sz w:val="18"/>
                                      <w:szCs w:val="18"/>
                                      <w:lang w:val="es-ES"/>
                                    </w:rPr>
                                  </w:rPrChange>
                                </w:rPr>
                                <w:t xml:space="preserve"> los objetos y fuentes modificados a las</w:t>
                              </w:r>
                            </w:ins>
                            <w:ins w:id="164" w:author="DILLAN SERRANO MOJICA" w:date="2021-09-24T15:33:00Z">
                              <w:r w:rsidR="002338D9" w:rsidRPr="00227BEE">
                                <w:rPr>
                                  <w:color w:val="000000" w:themeColor="text1"/>
                                  <w:sz w:val="18"/>
                                  <w:szCs w:val="18"/>
                                  <w:lang w:val="es-ES"/>
                                  <w:rPrChange w:id="165" w:author="DILLAN SERRANO MOJICA" w:date="2021-09-27T09:32:00Z">
                                    <w:rPr>
                                      <w:color w:val="FF0000"/>
                                      <w:sz w:val="18"/>
                                      <w:szCs w:val="18"/>
                                      <w:lang w:val="es-ES"/>
                                    </w:rPr>
                                  </w:rPrChange>
                                </w:rPr>
                                <w:t xml:space="preserve"> </w:t>
                              </w:r>
                            </w:ins>
                            <w:del w:id="166" w:author="DILLAN SERRANO MOJICA" w:date="2021-09-24T15:33:00Z">
                              <w:r w:rsidR="007D75D9" w:rsidRPr="00227BEE" w:rsidDel="002338D9">
                                <w:rPr>
                                  <w:color w:val="000000" w:themeColor="text1"/>
                                  <w:sz w:val="18"/>
                                  <w:szCs w:val="18"/>
                                  <w:lang w:val="es-ES"/>
                                  <w:rPrChange w:id="167" w:author="DILLAN SERRANO MOJICA" w:date="2021-09-27T09:32:00Z">
                                    <w:rPr>
                                      <w:sz w:val="18"/>
                                      <w:szCs w:val="18"/>
                                      <w:lang w:val="es-ES"/>
                                    </w:rPr>
                                  </w:rPrChange>
                                </w:rPr>
                                <w:delText>De acuerdo al paso anterior los</w:delText>
                              </w:r>
                              <w:r w:rsidR="004A4F06" w:rsidRPr="00227BEE" w:rsidDel="002338D9">
                                <w:rPr>
                                  <w:color w:val="000000" w:themeColor="text1"/>
                                  <w:sz w:val="18"/>
                                  <w:szCs w:val="18"/>
                                  <w:lang w:val="es-ES"/>
                                  <w:rPrChange w:id="168" w:author="DILLAN SERRANO MOJICA" w:date="2021-09-27T09:32:00Z">
                                    <w:rPr>
                                      <w:sz w:val="18"/>
                                      <w:szCs w:val="18"/>
                                      <w:lang w:val="es-ES"/>
                                    </w:rPr>
                                  </w:rPrChange>
                                </w:rPr>
                                <w:delText xml:space="preserve"> fuentes </w:delText>
                              </w:r>
                              <w:r w:rsidR="007D75D9" w:rsidRPr="00227BEE" w:rsidDel="002338D9">
                                <w:rPr>
                                  <w:color w:val="000000" w:themeColor="text1"/>
                                  <w:sz w:val="18"/>
                                  <w:szCs w:val="18"/>
                                  <w:lang w:val="es-ES"/>
                                  <w:rPrChange w:id="169" w:author="DILLAN SERRANO MOJICA" w:date="2021-09-27T09:32:00Z">
                                    <w:rPr>
                                      <w:sz w:val="18"/>
                                      <w:szCs w:val="18"/>
                                      <w:lang w:val="es-ES"/>
                                    </w:rPr>
                                  </w:rPrChange>
                                </w:rPr>
                                <w:delText xml:space="preserve">ya están listos para pasar a las </w:delText>
                              </w:r>
                            </w:del>
                            <w:r w:rsidR="007D75D9" w:rsidRPr="00227BEE">
                              <w:rPr>
                                <w:color w:val="000000" w:themeColor="text1"/>
                                <w:sz w:val="18"/>
                                <w:szCs w:val="18"/>
                                <w:lang w:val="es-ES"/>
                                <w:rPrChange w:id="170" w:author="DILLAN SERRANO MOJICA" w:date="2021-09-27T09:32:00Z">
                                  <w:rPr>
                                    <w:sz w:val="18"/>
                                    <w:szCs w:val="18"/>
                                    <w:lang w:val="es-ES"/>
                                  </w:rPr>
                                </w:rPrChange>
                              </w:rPr>
                              <w:t xml:space="preserve">librerías de fuentes </w:t>
                            </w:r>
                            <w:del w:id="171" w:author="DILLAN SERRANO MOJICA" w:date="2021-09-24T16:01:00Z">
                              <w:r w:rsidR="007D75D9" w:rsidRPr="00227BEE" w:rsidDel="004F113E">
                                <w:rPr>
                                  <w:color w:val="000000" w:themeColor="text1"/>
                                  <w:sz w:val="18"/>
                                  <w:szCs w:val="18"/>
                                  <w:lang w:val="es-ES"/>
                                  <w:rPrChange w:id="172" w:author="DILLAN SERRANO MOJICA" w:date="2021-09-27T09:32:00Z">
                                    <w:rPr>
                                      <w:sz w:val="18"/>
                                      <w:szCs w:val="18"/>
                                      <w:lang w:val="es-ES"/>
                                    </w:rPr>
                                  </w:rPrChange>
                                </w:rPr>
                                <w:delText xml:space="preserve">definitivos </w:delText>
                              </w:r>
                            </w:del>
                            <w:ins w:id="173" w:author="DILLAN SERRANO MOJICA" w:date="2021-09-24T16:01:00Z">
                              <w:r w:rsidR="004F113E" w:rsidRPr="00227BEE">
                                <w:rPr>
                                  <w:color w:val="000000" w:themeColor="text1"/>
                                  <w:sz w:val="18"/>
                                  <w:szCs w:val="18"/>
                                  <w:lang w:val="es-ES"/>
                                  <w:rPrChange w:id="174" w:author="DILLAN SERRANO MOJICA" w:date="2021-09-27T09:32:00Z">
                                    <w:rPr>
                                      <w:sz w:val="18"/>
                                      <w:szCs w:val="18"/>
                                      <w:lang w:val="es-ES"/>
                                    </w:rPr>
                                  </w:rPrChange>
                                </w:rPr>
                                <w:t xml:space="preserve">oficiales </w:t>
                              </w:r>
                            </w:ins>
                            <w:r w:rsidR="007D75D9" w:rsidRPr="00227BEE">
                              <w:rPr>
                                <w:color w:val="000000" w:themeColor="text1"/>
                                <w:sz w:val="18"/>
                                <w:szCs w:val="18"/>
                                <w:lang w:val="es-ES"/>
                                <w:rPrChange w:id="175" w:author="DILLAN SERRANO MOJICA" w:date="2021-09-27T09:32:00Z">
                                  <w:rPr>
                                    <w:sz w:val="18"/>
                                    <w:szCs w:val="18"/>
                                    <w:lang w:val="es-ES"/>
                                  </w:rPr>
                                </w:rPrChange>
                              </w:rPr>
                              <w:t>de DESANEW</w:t>
                            </w:r>
                            <w:r w:rsidR="004A4F06" w:rsidRPr="00227BEE">
                              <w:rPr>
                                <w:color w:val="000000" w:themeColor="text1"/>
                                <w:sz w:val="18"/>
                                <w:szCs w:val="18"/>
                                <w:lang w:val="es-ES"/>
                                <w:rPrChange w:id="176" w:author="DILLAN SERRANO MOJICA" w:date="2021-09-27T09:32:00Z">
                                  <w:rPr>
                                    <w:sz w:val="18"/>
                                    <w:szCs w:val="18"/>
                                    <w:lang w:val="es-ES"/>
                                  </w:rPr>
                                </w:rPrChange>
                              </w:rPr>
                              <w:t>.</w:t>
                            </w:r>
                            <w:del w:id="177" w:author="DILLAN SERRANO MOJICA" w:date="2021-09-24T15:34:00Z">
                              <w:r w:rsidR="004A4F06" w:rsidRPr="00227BEE" w:rsidDel="002338D9">
                                <w:rPr>
                                  <w:color w:val="000000" w:themeColor="text1"/>
                                  <w:sz w:val="18"/>
                                  <w:szCs w:val="18"/>
                                  <w:lang w:val="es-ES"/>
                                  <w:rPrChange w:id="178" w:author="DILLAN SERRANO MOJICA" w:date="2021-09-27T09:32:00Z">
                                    <w:rPr>
                                      <w:sz w:val="18"/>
                                      <w:szCs w:val="18"/>
                                      <w:lang w:val="es-ES"/>
                                    </w:rPr>
                                  </w:rPrChange>
                                </w:rPr>
                                <w:delText xml:space="preserve"> </w:delText>
                              </w:r>
                              <w:r w:rsidR="00A474CB" w:rsidRPr="00227BEE" w:rsidDel="002338D9">
                                <w:rPr>
                                  <w:color w:val="000000" w:themeColor="text1"/>
                                  <w:sz w:val="18"/>
                                  <w:szCs w:val="18"/>
                                  <w:lang w:val="es-ES"/>
                                  <w:rPrChange w:id="179" w:author="DILLAN SERRANO MOJICA" w:date="2021-09-27T09:32:00Z">
                                    <w:rPr>
                                      <w:sz w:val="18"/>
                                      <w:szCs w:val="18"/>
                                      <w:lang w:val="es-ES"/>
                                    </w:rPr>
                                  </w:rPrChange>
                                </w:rPr>
                                <w:delText xml:space="preserve"> Y</w:delText>
                              </w:r>
                            </w:del>
                            <w:r w:rsidR="00A474CB" w:rsidRPr="00227BEE">
                              <w:rPr>
                                <w:color w:val="000000" w:themeColor="text1"/>
                                <w:sz w:val="18"/>
                                <w:szCs w:val="18"/>
                                <w:lang w:val="es-ES"/>
                                <w:rPrChange w:id="180" w:author="DILLAN SERRANO MOJICA" w:date="2021-09-27T09:32:00Z">
                                  <w:rPr>
                                    <w:sz w:val="18"/>
                                    <w:szCs w:val="18"/>
                                    <w:lang w:val="es-ES"/>
                                  </w:rPr>
                                </w:rPrChange>
                              </w:rPr>
                              <w:t xml:space="preserve"> </w:t>
                            </w:r>
                            <w:ins w:id="181" w:author="DILLAN SERRANO MOJICA" w:date="2021-09-24T16:01:00Z">
                              <w:r w:rsidR="004F113E" w:rsidRPr="00227BEE">
                                <w:rPr>
                                  <w:color w:val="000000" w:themeColor="text1"/>
                                  <w:sz w:val="18"/>
                                  <w:szCs w:val="18"/>
                                  <w:lang w:val="es-ES"/>
                                  <w:rPrChange w:id="182" w:author="DILLAN SERRANO MOJICA" w:date="2021-09-27T09:32:00Z">
                                    <w:rPr>
                                      <w:sz w:val="18"/>
                                      <w:szCs w:val="18"/>
                                      <w:lang w:val="es-ES"/>
                                    </w:rPr>
                                  </w:rPrChange>
                                </w:rPr>
                                <w:t>L</w:t>
                              </w:r>
                            </w:ins>
                            <w:del w:id="183" w:author="DILLAN SERRANO MOJICA" w:date="2021-09-24T16:01:00Z">
                              <w:r w:rsidR="00A474CB" w:rsidRPr="00227BEE" w:rsidDel="004F113E">
                                <w:rPr>
                                  <w:color w:val="000000" w:themeColor="text1"/>
                                  <w:sz w:val="18"/>
                                  <w:szCs w:val="18"/>
                                  <w:lang w:val="es-ES"/>
                                  <w:rPrChange w:id="184" w:author="DILLAN SERRANO MOJICA" w:date="2021-09-27T09:32:00Z">
                                    <w:rPr>
                                      <w:sz w:val="18"/>
                                      <w:szCs w:val="18"/>
                                      <w:lang w:val="es-ES"/>
                                    </w:rPr>
                                  </w:rPrChange>
                                </w:rPr>
                                <w:delText>l</w:delText>
                              </w:r>
                            </w:del>
                            <w:r w:rsidR="00A474CB" w:rsidRPr="00227BEE">
                              <w:rPr>
                                <w:color w:val="000000" w:themeColor="text1"/>
                                <w:sz w:val="18"/>
                                <w:szCs w:val="18"/>
                                <w:lang w:val="es-ES"/>
                                <w:rPrChange w:id="185" w:author="DILLAN SERRANO MOJICA" w:date="2021-09-27T09:32:00Z">
                                  <w:rPr>
                                    <w:sz w:val="18"/>
                                    <w:szCs w:val="18"/>
                                    <w:lang w:val="es-ES"/>
                                  </w:rPr>
                                </w:rPrChange>
                              </w:rPr>
                              <w:t xml:space="preserve">os nuevos y modificados deben ser compilados desde las librerías </w:t>
                            </w:r>
                            <w:del w:id="186" w:author="DILLAN SERRANO MOJICA" w:date="2021-09-24T16:01:00Z">
                              <w:r w:rsidR="00A474CB" w:rsidRPr="00227BEE" w:rsidDel="004F113E">
                                <w:rPr>
                                  <w:color w:val="000000" w:themeColor="text1"/>
                                  <w:sz w:val="18"/>
                                  <w:szCs w:val="18"/>
                                  <w:lang w:val="es-ES"/>
                                  <w:rPrChange w:id="187" w:author="DILLAN SERRANO MOJICA" w:date="2021-09-27T09:32:00Z">
                                    <w:rPr>
                                      <w:sz w:val="18"/>
                                      <w:szCs w:val="18"/>
                                      <w:lang w:val="es-ES"/>
                                    </w:rPr>
                                  </w:rPrChange>
                                </w:rPr>
                                <w:delText xml:space="preserve">definitivas </w:delText>
                              </w:r>
                            </w:del>
                            <w:ins w:id="188" w:author="DILLAN SERRANO MOJICA" w:date="2021-09-24T16:01:00Z">
                              <w:r w:rsidR="004F113E" w:rsidRPr="00227BEE">
                                <w:rPr>
                                  <w:color w:val="000000" w:themeColor="text1"/>
                                  <w:sz w:val="18"/>
                                  <w:szCs w:val="18"/>
                                  <w:lang w:val="es-ES"/>
                                  <w:rPrChange w:id="189" w:author="DILLAN SERRANO MOJICA" w:date="2021-09-27T09:32:00Z">
                                    <w:rPr>
                                      <w:sz w:val="18"/>
                                      <w:szCs w:val="18"/>
                                      <w:lang w:val="es-ES"/>
                                    </w:rPr>
                                  </w:rPrChange>
                                </w:rPr>
                                <w:t xml:space="preserve">oficiales </w:t>
                              </w:r>
                            </w:ins>
                            <w:r w:rsidR="00A474CB" w:rsidRPr="00227BEE">
                              <w:rPr>
                                <w:color w:val="000000" w:themeColor="text1"/>
                                <w:sz w:val="18"/>
                                <w:szCs w:val="18"/>
                                <w:lang w:val="es-ES"/>
                                <w:rPrChange w:id="190" w:author="DILLAN SERRANO MOJICA" w:date="2021-09-27T09:32:00Z">
                                  <w:rPr>
                                    <w:sz w:val="18"/>
                                    <w:szCs w:val="18"/>
                                    <w:lang w:val="es-ES"/>
                                  </w:rPr>
                                </w:rPrChange>
                              </w:rPr>
                              <w:t>según corresponda.</w:t>
                            </w:r>
                            <w:del w:id="191" w:author="DILLAN SERRANO MOJICA" w:date="2021-09-24T15:34:00Z">
                              <w:r w:rsidR="00A474CB" w:rsidRPr="00227BEE" w:rsidDel="002338D9">
                                <w:rPr>
                                  <w:color w:val="000000" w:themeColor="text1"/>
                                  <w:sz w:val="18"/>
                                  <w:szCs w:val="18"/>
                                  <w:lang w:val="es-ES"/>
                                  <w:rPrChange w:id="192" w:author="DILLAN SERRANO MOJICA" w:date="2021-09-27T09:32:00Z">
                                    <w:rPr>
                                      <w:sz w:val="18"/>
                                      <w:szCs w:val="18"/>
                                      <w:lang w:val="es-ES"/>
                                    </w:rPr>
                                  </w:rPrChange>
                                </w:rPr>
                                <w:delText xml:space="preserve"> Si el fuente es modificado debe renombrar la versión que esta en la librería /archivo Q* con uno o dos caracteres al final para conservarla sin ir a dañar otra versión antigua (Fuentes y objetos) en las maquinas donde vaya a trabajar. Antes de realizar este paso consulte con el grupo de desarrollo AS400 quien tiene este o estos fuentes con otra HU de JIRA para hacerle saber que la versión que usted esta pasando seria  la última para que el otro programador haga los ajustes pertinentes sobre la nueva versión</w:delText>
                              </w:r>
                            </w:del>
                            <w:del w:id="193" w:author="DILLAN SERRANO MOJICA" w:date="2021-09-24T15:35:00Z">
                              <w:r w:rsidR="00A474CB" w:rsidRPr="00227BEE" w:rsidDel="002338D9">
                                <w:rPr>
                                  <w:color w:val="000000" w:themeColor="text1"/>
                                  <w:sz w:val="18"/>
                                  <w:szCs w:val="18"/>
                                  <w:lang w:val="es-ES"/>
                                  <w:rPrChange w:id="194" w:author="DILLAN SERRANO MOJICA" w:date="2021-09-27T09:32:00Z">
                                    <w:rPr>
                                      <w:sz w:val="18"/>
                                      <w:szCs w:val="18"/>
                                      <w:lang w:val="es-ES"/>
                                    </w:rPr>
                                  </w:rPrChange>
                                </w:rPr>
                                <w:delText>.</w:delText>
                              </w:r>
                            </w:del>
                            <w:r w:rsidR="00874453" w:rsidRPr="00227BEE">
                              <w:rPr>
                                <w:color w:val="000000" w:themeColor="text1"/>
                                <w:sz w:val="18"/>
                                <w:szCs w:val="18"/>
                                <w:lang w:val="es-ES"/>
                                <w:rPrChange w:id="195" w:author="DILLAN SERRANO MOJICA" w:date="2021-09-27T09:32:00Z">
                                  <w:rPr>
                                    <w:sz w:val="18"/>
                                    <w:szCs w:val="18"/>
                                    <w:lang w:val="es-ES"/>
                                  </w:rPr>
                                </w:rPrChange>
                              </w:rPr>
                              <w:t xml:space="preserve"> </w:t>
                            </w:r>
                            <w:del w:id="196" w:author="DILLAN SERRANO MOJICA" w:date="2021-09-24T16:03:00Z">
                              <w:r w:rsidR="004C229B" w:rsidDel="00002FF7">
                                <w:rPr>
                                  <w:sz w:val="18"/>
                                  <w:szCs w:val="18"/>
                                  <w:lang w:val="es-ES"/>
                                </w:rPr>
                                <w:delText>Los objetos involucrados en la solución deben instalarse en la maq TESTQA también renombrando los objetos anteriores para conservar las versiones antiguas.</w:delText>
                              </w:r>
                            </w:del>
                          </w:p>
                          <w:p w14:paraId="1B90C01B" w14:textId="77777777" w:rsidR="00A474CB" w:rsidRDefault="00A474CB" w:rsidP="007D75D9">
                            <w:pPr>
                              <w:jc w:val="center"/>
                              <w:rPr>
                                <w:sz w:val="18"/>
                                <w:szCs w:val="18"/>
                                <w:lang w:val="es-ES"/>
                              </w:rPr>
                            </w:pPr>
                          </w:p>
                          <w:p w14:paraId="330B6221" w14:textId="0F07067E" w:rsidR="007D75D9" w:rsidRPr="001D5D3E" w:rsidRDefault="00A474CB" w:rsidP="007D75D9">
                            <w:pPr>
                              <w:jc w:val="center"/>
                              <w:rPr>
                                <w:sz w:val="18"/>
                                <w:szCs w:val="18"/>
                                <w:lang w:val="es-ES"/>
                              </w:rPr>
                            </w:pPr>
                            <w:r>
                              <w:rPr>
                                <w:sz w:val="18"/>
                                <w:szCs w:val="18"/>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C2781" id="Rectángulo 25" o:spid="_x0000_s1042" style="position:absolute;margin-left:383.4pt;margin-top:21.95pt;width:117.65pt;height:104.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" fillcolor="#fbe4d5 [661]" strokecolor="#1f3763 [1604]" strokeweight="2.25pt">
                <v:textbox>
                  <w:txbxContent>
                    <w:p w14:paraId="3AD8176A" w14:textId="2C11B3AB" w:rsidR="00A474CB" w:rsidRDefault="001E6650" w:rsidP="007D75D9">
                      <w:pPr>
                        <w:jc w:val="center"/>
                        <w:rPr>
                          <w:sz w:val="18"/>
                          <w:szCs w:val="18"/>
                          <w:lang w:val="es-ES"/>
                        </w:rPr>
                      </w:pPr>
                      <w:ins w:id="197" w:author="DILLAN SERRANO MOJICA" w:date="2021-09-24T15:25:00Z">
                        <w:r w:rsidRPr="00227BEE">
                          <w:rPr>
                            <w:color w:val="FF0000"/>
                            <w:sz w:val="18"/>
                            <w:szCs w:val="18"/>
                            <w:lang w:val="es-ES"/>
                            <w:rPrChange w:id="198" w:author="DILLAN SERRANO MOJICA" w:date="2021-09-27T09:32:00Z">
                              <w:rPr>
                                <w:sz w:val="18"/>
                                <w:szCs w:val="18"/>
                                <w:lang w:val="es-ES"/>
                              </w:rPr>
                            </w:rPrChange>
                          </w:rPr>
                          <w:t>REF1</w:t>
                        </w:r>
                      </w:ins>
                      <w:ins w:id="199" w:author="DILLAN SERRANO MOJICA" w:date="2021-09-27T15:21:00Z">
                        <w:r w:rsidR="009B718B">
                          <w:rPr>
                            <w:color w:val="FF0000"/>
                            <w:sz w:val="18"/>
                            <w:szCs w:val="18"/>
                            <w:lang w:val="es-ES"/>
                          </w:rPr>
                          <w:t>8</w:t>
                        </w:r>
                      </w:ins>
                      <w:ins w:id="200" w:author="DILLAN SERRANO MOJICA" w:date="2021-09-24T15:25:00Z">
                        <w:r w:rsidRPr="00227BEE">
                          <w:rPr>
                            <w:color w:val="FF0000"/>
                            <w:sz w:val="18"/>
                            <w:szCs w:val="18"/>
                            <w:lang w:val="es-ES"/>
                            <w:rPrChange w:id="201" w:author="DILLAN SERRANO MOJICA" w:date="2021-09-27T09:32:00Z">
                              <w:rPr>
                                <w:sz w:val="18"/>
                                <w:szCs w:val="18"/>
                                <w:lang w:val="es-ES"/>
                              </w:rPr>
                            </w:rPrChange>
                          </w:rPr>
                          <w:t xml:space="preserve">: </w:t>
                        </w:r>
                      </w:ins>
                      <w:ins w:id="202" w:author="DILLAN SERRANO MOJICA" w:date="2021-09-24T15:33:00Z">
                        <w:r w:rsidR="002338D9" w:rsidRPr="00227BEE">
                          <w:rPr>
                            <w:color w:val="000000" w:themeColor="text1"/>
                            <w:sz w:val="18"/>
                            <w:szCs w:val="18"/>
                            <w:lang w:val="es-ES"/>
                            <w:rPrChange w:id="203" w:author="DILLAN SERRANO MOJICA" w:date="2021-09-27T09:32:00Z">
                              <w:rPr>
                                <w:color w:val="FF0000"/>
                                <w:sz w:val="18"/>
                                <w:szCs w:val="18"/>
                                <w:lang w:val="es-ES"/>
                              </w:rPr>
                            </w:rPrChange>
                          </w:rPr>
                          <w:t>Pasar</w:t>
                        </w:r>
                      </w:ins>
                      <w:ins w:id="204" w:author="DILLAN SERRANO MOJICA" w:date="2021-09-24T15:34:00Z">
                        <w:r w:rsidR="002338D9" w:rsidRPr="00227BEE">
                          <w:rPr>
                            <w:color w:val="000000" w:themeColor="text1"/>
                            <w:sz w:val="18"/>
                            <w:szCs w:val="18"/>
                            <w:lang w:val="es-ES"/>
                            <w:rPrChange w:id="205" w:author="DILLAN SERRANO MOJICA" w:date="2021-09-27T09:32:00Z">
                              <w:rPr>
                                <w:sz w:val="18"/>
                                <w:szCs w:val="18"/>
                                <w:lang w:val="es-ES"/>
                              </w:rPr>
                            </w:rPrChange>
                          </w:rPr>
                          <w:t xml:space="preserve"> los objetos y fuentes modificados a las</w:t>
                        </w:r>
                      </w:ins>
                      <w:ins w:id="206" w:author="DILLAN SERRANO MOJICA" w:date="2021-09-24T15:33:00Z">
                        <w:r w:rsidR="002338D9" w:rsidRPr="00227BEE">
                          <w:rPr>
                            <w:color w:val="000000" w:themeColor="text1"/>
                            <w:sz w:val="18"/>
                            <w:szCs w:val="18"/>
                            <w:lang w:val="es-ES"/>
                            <w:rPrChange w:id="207" w:author="DILLAN SERRANO MOJICA" w:date="2021-09-27T09:32:00Z">
                              <w:rPr>
                                <w:color w:val="FF0000"/>
                                <w:sz w:val="18"/>
                                <w:szCs w:val="18"/>
                                <w:lang w:val="es-ES"/>
                              </w:rPr>
                            </w:rPrChange>
                          </w:rPr>
                          <w:t xml:space="preserve"> </w:t>
                        </w:r>
                      </w:ins>
                      <w:del w:id="208" w:author="DILLAN SERRANO MOJICA" w:date="2021-09-24T15:33:00Z">
                        <w:r w:rsidR="007D75D9" w:rsidRPr="00227BEE" w:rsidDel="002338D9">
                          <w:rPr>
                            <w:color w:val="000000" w:themeColor="text1"/>
                            <w:sz w:val="18"/>
                            <w:szCs w:val="18"/>
                            <w:lang w:val="es-ES"/>
                            <w:rPrChange w:id="209" w:author="DILLAN SERRANO MOJICA" w:date="2021-09-27T09:32:00Z">
                              <w:rPr>
                                <w:sz w:val="18"/>
                                <w:szCs w:val="18"/>
                                <w:lang w:val="es-ES"/>
                              </w:rPr>
                            </w:rPrChange>
                          </w:rPr>
                          <w:delText>De acuerdo al paso anterior los</w:delText>
                        </w:r>
                        <w:r w:rsidR="004A4F06" w:rsidRPr="00227BEE" w:rsidDel="002338D9">
                          <w:rPr>
                            <w:color w:val="000000" w:themeColor="text1"/>
                            <w:sz w:val="18"/>
                            <w:szCs w:val="18"/>
                            <w:lang w:val="es-ES"/>
                            <w:rPrChange w:id="210" w:author="DILLAN SERRANO MOJICA" w:date="2021-09-27T09:32:00Z">
                              <w:rPr>
                                <w:sz w:val="18"/>
                                <w:szCs w:val="18"/>
                                <w:lang w:val="es-ES"/>
                              </w:rPr>
                            </w:rPrChange>
                          </w:rPr>
                          <w:delText xml:space="preserve"> fuentes </w:delText>
                        </w:r>
                        <w:r w:rsidR="007D75D9" w:rsidRPr="00227BEE" w:rsidDel="002338D9">
                          <w:rPr>
                            <w:color w:val="000000" w:themeColor="text1"/>
                            <w:sz w:val="18"/>
                            <w:szCs w:val="18"/>
                            <w:lang w:val="es-ES"/>
                            <w:rPrChange w:id="211" w:author="DILLAN SERRANO MOJICA" w:date="2021-09-27T09:32:00Z">
                              <w:rPr>
                                <w:sz w:val="18"/>
                                <w:szCs w:val="18"/>
                                <w:lang w:val="es-ES"/>
                              </w:rPr>
                            </w:rPrChange>
                          </w:rPr>
                          <w:delText xml:space="preserve">ya están listos para pasar a las </w:delText>
                        </w:r>
                      </w:del>
                      <w:r w:rsidR="007D75D9" w:rsidRPr="00227BEE">
                        <w:rPr>
                          <w:color w:val="000000" w:themeColor="text1"/>
                          <w:sz w:val="18"/>
                          <w:szCs w:val="18"/>
                          <w:lang w:val="es-ES"/>
                          <w:rPrChange w:id="212" w:author="DILLAN SERRANO MOJICA" w:date="2021-09-27T09:32:00Z">
                            <w:rPr>
                              <w:sz w:val="18"/>
                              <w:szCs w:val="18"/>
                              <w:lang w:val="es-ES"/>
                            </w:rPr>
                          </w:rPrChange>
                        </w:rPr>
                        <w:t xml:space="preserve">librerías de fuentes </w:t>
                      </w:r>
                      <w:del w:id="213" w:author="DILLAN SERRANO MOJICA" w:date="2021-09-24T16:01:00Z">
                        <w:r w:rsidR="007D75D9" w:rsidRPr="00227BEE" w:rsidDel="004F113E">
                          <w:rPr>
                            <w:color w:val="000000" w:themeColor="text1"/>
                            <w:sz w:val="18"/>
                            <w:szCs w:val="18"/>
                            <w:lang w:val="es-ES"/>
                            <w:rPrChange w:id="214" w:author="DILLAN SERRANO MOJICA" w:date="2021-09-27T09:32:00Z">
                              <w:rPr>
                                <w:sz w:val="18"/>
                                <w:szCs w:val="18"/>
                                <w:lang w:val="es-ES"/>
                              </w:rPr>
                            </w:rPrChange>
                          </w:rPr>
                          <w:delText xml:space="preserve">definitivos </w:delText>
                        </w:r>
                      </w:del>
                      <w:ins w:id="215" w:author="DILLAN SERRANO MOJICA" w:date="2021-09-24T16:01:00Z">
                        <w:r w:rsidR="004F113E" w:rsidRPr="00227BEE">
                          <w:rPr>
                            <w:color w:val="000000" w:themeColor="text1"/>
                            <w:sz w:val="18"/>
                            <w:szCs w:val="18"/>
                            <w:lang w:val="es-ES"/>
                            <w:rPrChange w:id="216" w:author="DILLAN SERRANO MOJICA" w:date="2021-09-27T09:32:00Z">
                              <w:rPr>
                                <w:sz w:val="18"/>
                                <w:szCs w:val="18"/>
                                <w:lang w:val="es-ES"/>
                              </w:rPr>
                            </w:rPrChange>
                          </w:rPr>
                          <w:t xml:space="preserve">oficiales </w:t>
                        </w:r>
                      </w:ins>
                      <w:r w:rsidR="007D75D9" w:rsidRPr="00227BEE">
                        <w:rPr>
                          <w:color w:val="000000" w:themeColor="text1"/>
                          <w:sz w:val="18"/>
                          <w:szCs w:val="18"/>
                          <w:lang w:val="es-ES"/>
                          <w:rPrChange w:id="217" w:author="DILLAN SERRANO MOJICA" w:date="2021-09-27T09:32:00Z">
                            <w:rPr>
                              <w:sz w:val="18"/>
                              <w:szCs w:val="18"/>
                              <w:lang w:val="es-ES"/>
                            </w:rPr>
                          </w:rPrChange>
                        </w:rPr>
                        <w:t>de DESANEW</w:t>
                      </w:r>
                      <w:r w:rsidR="004A4F06" w:rsidRPr="00227BEE">
                        <w:rPr>
                          <w:color w:val="000000" w:themeColor="text1"/>
                          <w:sz w:val="18"/>
                          <w:szCs w:val="18"/>
                          <w:lang w:val="es-ES"/>
                          <w:rPrChange w:id="218" w:author="DILLAN SERRANO MOJICA" w:date="2021-09-27T09:32:00Z">
                            <w:rPr>
                              <w:sz w:val="18"/>
                              <w:szCs w:val="18"/>
                              <w:lang w:val="es-ES"/>
                            </w:rPr>
                          </w:rPrChange>
                        </w:rPr>
                        <w:t>.</w:t>
                      </w:r>
                      <w:del w:id="219" w:author="DILLAN SERRANO MOJICA" w:date="2021-09-24T15:34:00Z">
                        <w:r w:rsidR="004A4F06" w:rsidRPr="00227BEE" w:rsidDel="002338D9">
                          <w:rPr>
                            <w:color w:val="000000" w:themeColor="text1"/>
                            <w:sz w:val="18"/>
                            <w:szCs w:val="18"/>
                            <w:lang w:val="es-ES"/>
                            <w:rPrChange w:id="220" w:author="DILLAN SERRANO MOJICA" w:date="2021-09-27T09:32:00Z">
                              <w:rPr>
                                <w:sz w:val="18"/>
                                <w:szCs w:val="18"/>
                                <w:lang w:val="es-ES"/>
                              </w:rPr>
                            </w:rPrChange>
                          </w:rPr>
                          <w:delText xml:space="preserve"> </w:delText>
                        </w:r>
                        <w:r w:rsidR="00A474CB" w:rsidRPr="00227BEE" w:rsidDel="002338D9">
                          <w:rPr>
                            <w:color w:val="000000" w:themeColor="text1"/>
                            <w:sz w:val="18"/>
                            <w:szCs w:val="18"/>
                            <w:lang w:val="es-ES"/>
                            <w:rPrChange w:id="221" w:author="DILLAN SERRANO MOJICA" w:date="2021-09-27T09:32:00Z">
                              <w:rPr>
                                <w:sz w:val="18"/>
                                <w:szCs w:val="18"/>
                                <w:lang w:val="es-ES"/>
                              </w:rPr>
                            </w:rPrChange>
                          </w:rPr>
                          <w:delText xml:space="preserve"> Y</w:delText>
                        </w:r>
                      </w:del>
                      <w:r w:rsidR="00A474CB" w:rsidRPr="00227BEE">
                        <w:rPr>
                          <w:color w:val="000000" w:themeColor="text1"/>
                          <w:sz w:val="18"/>
                          <w:szCs w:val="18"/>
                          <w:lang w:val="es-ES"/>
                          <w:rPrChange w:id="222" w:author="DILLAN SERRANO MOJICA" w:date="2021-09-27T09:32:00Z">
                            <w:rPr>
                              <w:sz w:val="18"/>
                              <w:szCs w:val="18"/>
                              <w:lang w:val="es-ES"/>
                            </w:rPr>
                          </w:rPrChange>
                        </w:rPr>
                        <w:t xml:space="preserve"> </w:t>
                      </w:r>
                      <w:ins w:id="223" w:author="DILLAN SERRANO MOJICA" w:date="2021-09-24T16:01:00Z">
                        <w:r w:rsidR="004F113E" w:rsidRPr="00227BEE">
                          <w:rPr>
                            <w:color w:val="000000" w:themeColor="text1"/>
                            <w:sz w:val="18"/>
                            <w:szCs w:val="18"/>
                            <w:lang w:val="es-ES"/>
                            <w:rPrChange w:id="224" w:author="DILLAN SERRANO MOJICA" w:date="2021-09-27T09:32:00Z">
                              <w:rPr>
                                <w:sz w:val="18"/>
                                <w:szCs w:val="18"/>
                                <w:lang w:val="es-ES"/>
                              </w:rPr>
                            </w:rPrChange>
                          </w:rPr>
                          <w:t>L</w:t>
                        </w:r>
                      </w:ins>
                      <w:del w:id="225" w:author="DILLAN SERRANO MOJICA" w:date="2021-09-24T16:01:00Z">
                        <w:r w:rsidR="00A474CB" w:rsidRPr="00227BEE" w:rsidDel="004F113E">
                          <w:rPr>
                            <w:color w:val="000000" w:themeColor="text1"/>
                            <w:sz w:val="18"/>
                            <w:szCs w:val="18"/>
                            <w:lang w:val="es-ES"/>
                            <w:rPrChange w:id="226" w:author="DILLAN SERRANO MOJICA" w:date="2021-09-27T09:32:00Z">
                              <w:rPr>
                                <w:sz w:val="18"/>
                                <w:szCs w:val="18"/>
                                <w:lang w:val="es-ES"/>
                              </w:rPr>
                            </w:rPrChange>
                          </w:rPr>
                          <w:delText>l</w:delText>
                        </w:r>
                      </w:del>
                      <w:r w:rsidR="00A474CB" w:rsidRPr="00227BEE">
                        <w:rPr>
                          <w:color w:val="000000" w:themeColor="text1"/>
                          <w:sz w:val="18"/>
                          <w:szCs w:val="18"/>
                          <w:lang w:val="es-ES"/>
                          <w:rPrChange w:id="227" w:author="DILLAN SERRANO MOJICA" w:date="2021-09-27T09:32:00Z">
                            <w:rPr>
                              <w:sz w:val="18"/>
                              <w:szCs w:val="18"/>
                              <w:lang w:val="es-ES"/>
                            </w:rPr>
                          </w:rPrChange>
                        </w:rPr>
                        <w:t xml:space="preserve">os nuevos y modificados deben ser compilados desde las librerías </w:t>
                      </w:r>
                      <w:del w:id="228" w:author="DILLAN SERRANO MOJICA" w:date="2021-09-24T16:01:00Z">
                        <w:r w:rsidR="00A474CB" w:rsidRPr="00227BEE" w:rsidDel="004F113E">
                          <w:rPr>
                            <w:color w:val="000000" w:themeColor="text1"/>
                            <w:sz w:val="18"/>
                            <w:szCs w:val="18"/>
                            <w:lang w:val="es-ES"/>
                            <w:rPrChange w:id="229" w:author="DILLAN SERRANO MOJICA" w:date="2021-09-27T09:32:00Z">
                              <w:rPr>
                                <w:sz w:val="18"/>
                                <w:szCs w:val="18"/>
                                <w:lang w:val="es-ES"/>
                              </w:rPr>
                            </w:rPrChange>
                          </w:rPr>
                          <w:delText xml:space="preserve">definitivas </w:delText>
                        </w:r>
                      </w:del>
                      <w:ins w:id="230" w:author="DILLAN SERRANO MOJICA" w:date="2021-09-24T16:01:00Z">
                        <w:r w:rsidR="004F113E" w:rsidRPr="00227BEE">
                          <w:rPr>
                            <w:color w:val="000000" w:themeColor="text1"/>
                            <w:sz w:val="18"/>
                            <w:szCs w:val="18"/>
                            <w:lang w:val="es-ES"/>
                            <w:rPrChange w:id="231" w:author="DILLAN SERRANO MOJICA" w:date="2021-09-27T09:32:00Z">
                              <w:rPr>
                                <w:sz w:val="18"/>
                                <w:szCs w:val="18"/>
                                <w:lang w:val="es-ES"/>
                              </w:rPr>
                            </w:rPrChange>
                          </w:rPr>
                          <w:t xml:space="preserve">oficiales </w:t>
                        </w:r>
                      </w:ins>
                      <w:r w:rsidR="00A474CB" w:rsidRPr="00227BEE">
                        <w:rPr>
                          <w:color w:val="000000" w:themeColor="text1"/>
                          <w:sz w:val="18"/>
                          <w:szCs w:val="18"/>
                          <w:lang w:val="es-ES"/>
                          <w:rPrChange w:id="232" w:author="DILLAN SERRANO MOJICA" w:date="2021-09-27T09:32:00Z">
                            <w:rPr>
                              <w:sz w:val="18"/>
                              <w:szCs w:val="18"/>
                              <w:lang w:val="es-ES"/>
                            </w:rPr>
                          </w:rPrChange>
                        </w:rPr>
                        <w:t>según corresponda.</w:t>
                      </w:r>
                      <w:del w:id="233" w:author="DILLAN SERRANO MOJICA" w:date="2021-09-24T15:34:00Z">
                        <w:r w:rsidR="00A474CB" w:rsidRPr="00227BEE" w:rsidDel="002338D9">
                          <w:rPr>
                            <w:color w:val="000000" w:themeColor="text1"/>
                            <w:sz w:val="18"/>
                            <w:szCs w:val="18"/>
                            <w:lang w:val="es-ES"/>
                            <w:rPrChange w:id="234" w:author="DILLAN SERRANO MOJICA" w:date="2021-09-27T09:32:00Z">
                              <w:rPr>
                                <w:sz w:val="18"/>
                                <w:szCs w:val="18"/>
                                <w:lang w:val="es-ES"/>
                              </w:rPr>
                            </w:rPrChange>
                          </w:rPr>
                          <w:delText xml:space="preserve"> Si el fuente es modificado debe renombrar la versión que esta en la librería /archivo Q* con uno o dos caracteres al final para conservarla sin ir a dañar otra versión antigua (Fuentes y objetos) en las maquinas donde vaya a trabajar. Antes de realizar este paso consulte con el grupo de desarrollo AS400 quien tiene este o estos fuentes con otra HU de JIRA para hacerle saber que la versión que usted esta pasando seria  la última para que el otro programador haga los ajustes pertinentes sobre la nueva versión</w:delText>
                        </w:r>
                      </w:del>
                      <w:del w:id="235" w:author="DILLAN SERRANO MOJICA" w:date="2021-09-24T15:35:00Z">
                        <w:r w:rsidR="00A474CB" w:rsidRPr="00227BEE" w:rsidDel="002338D9">
                          <w:rPr>
                            <w:color w:val="000000" w:themeColor="text1"/>
                            <w:sz w:val="18"/>
                            <w:szCs w:val="18"/>
                            <w:lang w:val="es-ES"/>
                            <w:rPrChange w:id="236" w:author="DILLAN SERRANO MOJICA" w:date="2021-09-27T09:32:00Z">
                              <w:rPr>
                                <w:sz w:val="18"/>
                                <w:szCs w:val="18"/>
                                <w:lang w:val="es-ES"/>
                              </w:rPr>
                            </w:rPrChange>
                          </w:rPr>
                          <w:delText>.</w:delText>
                        </w:r>
                      </w:del>
                      <w:r w:rsidR="00874453" w:rsidRPr="00227BEE">
                        <w:rPr>
                          <w:color w:val="000000" w:themeColor="text1"/>
                          <w:sz w:val="18"/>
                          <w:szCs w:val="18"/>
                          <w:lang w:val="es-ES"/>
                          <w:rPrChange w:id="237" w:author="DILLAN SERRANO MOJICA" w:date="2021-09-27T09:32:00Z">
                            <w:rPr>
                              <w:sz w:val="18"/>
                              <w:szCs w:val="18"/>
                              <w:lang w:val="es-ES"/>
                            </w:rPr>
                          </w:rPrChange>
                        </w:rPr>
                        <w:t xml:space="preserve"> </w:t>
                      </w:r>
                      <w:del w:id="238" w:author="DILLAN SERRANO MOJICA" w:date="2021-09-24T16:03:00Z">
                        <w:r w:rsidR="004C229B" w:rsidDel="00002FF7">
                          <w:rPr>
                            <w:sz w:val="18"/>
                            <w:szCs w:val="18"/>
                            <w:lang w:val="es-ES"/>
                          </w:rPr>
                          <w:delText>Los objetos involucrados en la solución deben instalarse en la maq TESTQA también renombrando los objetos anteriores para conservar las versiones antiguas.</w:delText>
                        </w:r>
                      </w:del>
                    </w:p>
                    <w:p w14:paraId="1B90C01B" w14:textId="77777777" w:rsidR="00A474CB" w:rsidRDefault="00A474CB" w:rsidP="007D75D9">
                      <w:pPr>
                        <w:jc w:val="center"/>
                        <w:rPr>
                          <w:sz w:val="18"/>
                          <w:szCs w:val="18"/>
                          <w:lang w:val="es-ES"/>
                        </w:rPr>
                      </w:pPr>
                    </w:p>
                    <w:p w14:paraId="330B6221" w14:textId="0F07067E" w:rsidR="007D75D9" w:rsidRPr="001D5D3E" w:rsidRDefault="00A474CB" w:rsidP="007D75D9">
                      <w:pPr>
                        <w:jc w:val="center"/>
                        <w:rPr>
                          <w:sz w:val="18"/>
                          <w:szCs w:val="18"/>
                          <w:lang w:val="es-ES"/>
                        </w:rPr>
                      </w:pPr>
                      <w:r>
                        <w:rPr>
                          <w:sz w:val="18"/>
                          <w:szCs w:val="18"/>
                          <w:lang w:val="es-ES"/>
                        </w:rPr>
                        <w:t xml:space="preserve">  </w:t>
                      </w:r>
                    </w:p>
                  </w:txbxContent>
                </v:textbox>
                <w10:wrap anchorx="margin"/>
              </v:rect>
            </w:pict>
          </mc:Fallback>
        </mc:AlternateContent>
      </w:r>
      <w:ins w:id="239" w:author="DILLAN SERRANO MOJICA" w:date="2021-09-24T15:35:00Z">
        <w:r>
          <w:rPr>
            <w:noProof/>
            <w:lang w:val="es-ES"/>
          </w:rPr>
          <mc:AlternateContent>
            <mc:Choice Requires="wps">
              <w:drawing>
                <wp:anchor distT="0" distB="0" distL="114300" distR="114300" simplePos="0" relativeHeight="251793408" behindDoc="0" locked="0" layoutInCell="1" allowOverlap="1" wp14:anchorId="19C7663D" wp14:editId="1096489D">
                  <wp:simplePos x="0" y="0"/>
                  <wp:positionH relativeFrom="margin">
                    <wp:posOffset>3135602</wp:posOffset>
                  </wp:positionH>
                  <wp:positionV relativeFrom="paragraph">
                    <wp:posOffset>258559</wp:posOffset>
                  </wp:positionV>
                  <wp:extent cx="1461154" cy="1468556"/>
                  <wp:effectExtent l="19050" t="19050" r="24765" b="17780"/>
                  <wp:wrapNone/>
                  <wp:docPr id="17" name="Rectángulo 17"/>
                  <wp:cNvGraphicFramePr/>
                  <a:graphic xmlns:a="http://schemas.openxmlformats.org/drawingml/2006/main">
                    <a:graphicData uri="http://schemas.microsoft.com/office/word/2010/wordprocessingShape">
                      <wps:wsp>
                        <wps:cNvSpPr/>
                        <wps:spPr>
                          <a:xfrm>
                            <a:off x="0" y="0"/>
                            <a:ext cx="1461154" cy="1468556"/>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5D56DD06" w14:textId="76D761B8" w:rsidR="002338D9" w:rsidRDefault="002338D9" w:rsidP="002338D9">
                              <w:pPr>
                                <w:jc w:val="center"/>
                                <w:rPr>
                                  <w:sz w:val="18"/>
                                  <w:szCs w:val="18"/>
                                  <w:lang w:val="es-ES"/>
                                </w:rPr>
                              </w:pPr>
                              <w:ins w:id="240" w:author="DILLAN SERRANO MOJICA" w:date="2021-09-24T15:25:00Z">
                                <w:r w:rsidRPr="00BD2590">
                                  <w:rPr>
                                    <w:color w:val="F4B083" w:themeColor="accent2" w:themeTint="99"/>
                                    <w:sz w:val="18"/>
                                    <w:szCs w:val="18"/>
                                    <w:lang w:val="es-ES"/>
                                    <w:rPrChange w:id="241" w:author="DILLAN SERRANO MOJICA" w:date="2021-09-24T15:39:00Z">
                                      <w:rPr>
                                        <w:sz w:val="18"/>
                                        <w:szCs w:val="18"/>
                                        <w:lang w:val="es-ES"/>
                                      </w:rPr>
                                    </w:rPrChange>
                                  </w:rPr>
                                  <w:t>REF1</w:t>
                                </w:r>
                              </w:ins>
                              <w:ins w:id="242" w:author="DILLAN SERRANO MOJICA" w:date="2021-09-27T15:21:00Z">
                                <w:r w:rsidR="009B718B">
                                  <w:rPr>
                                    <w:color w:val="F4B083" w:themeColor="accent2" w:themeTint="99"/>
                                    <w:sz w:val="18"/>
                                    <w:szCs w:val="18"/>
                                    <w:lang w:val="es-ES"/>
                                  </w:rPr>
                                  <w:t>7</w:t>
                                </w:r>
                              </w:ins>
                              <w:ins w:id="243" w:author="DILLAN SERRANO MOJICA" w:date="2021-09-24T15:25:00Z">
                                <w:r w:rsidRPr="00BD2590">
                                  <w:rPr>
                                    <w:color w:val="F4B083" w:themeColor="accent2" w:themeTint="99"/>
                                    <w:sz w:val="18"/>
                                    <w:szCs w:val="18"/>
                                    <w:lang w:val="es-ES"/>
                                    <w:rPrChange w:id="244" w:author="DILLAN SERRANO MOJICA" w:date="2021-09-24T15:39:00Z">
                                      <w:rPr>
                                        <w:sz w:val="18"/>
                                        <w:szCs w:val="18"/>
                                        <w:lang w:val="es-ES"/>
                                      </w:rPr>
                                    </w:rPrChange>
                                  </w:rPr>
                                  <w:t xml:space="preserve">: </w:t>
                                </w:r>
                              </w:ins>
                              <w:del w:id="245" w:author="DILLAN SERRANO MOJICA" w:date="2021-09-24T15:33:00Z">
                                <w:r w:rsidRPr="00BD2590" w:rsidDel="002338D9">
                                  <w:rPr>
                                    <w:color w:val="F4B083" w:themeColor="accent2" w:themeTint="99"/>
                                    <w:sz w:val="18"/>
                                    <w:szCs w:val="18"/>
                                    <w:lang w:val="es-ES"/>
                                    <w:rPrChange w:id="246" w:author="DILLAN SERRANO MOJICA" w:date="2021-09-24T15:39:00Z">
                                      <w:rPr>
                                        <w:sz w:val="18"/>
                                        <w:szCs w:val="18"/>
                                        <w:lang w:val="es-ES"/>
                                      </w:rPr>
                                    </w:rPrChange>
                                  </w:rPr>
                                  <w:delText xml:space="preserve">De acuerdo al paso anterior los fuentes ya están listos para pasar a las </w:delText>
                                </w:r>
                              </w:del>
                              <w:del w:id="247" w:author="DILLAN SERRANO MOJICA" w:date="2021-09-24T15:35:00Z">
                                <w:r w:rsidRPr="00BD2590" w:rsidDel="002338D9">
                                  <w:rPr>
                                    <w:color w:val="F4B083" w:themeColor="accent2" w:themeTint="99"/>
                                    <w:sz w:val="18"/>
                                    <w:szCs w:val="18"/>
                                    <w:lang w:val="es-ES"/>
                                    <w:rPrChange w:id="248" w:author="DILLAN SERRANO MOJICA" w:date="2021-09-24T15:39:00Z">
                                      <w:rPr>
                                        <w:sz w:val="18"/>
                                        <w:szCs w:val="18"/>
                                        <w:lang w:val="es-ES"/>
                                      </w:rPr>
                                    </w:rPrChange>
                                  </w:rPr>
                                  <w:delText>librerías de fuentes definitivos de DESANEW.</w:delText>
                                </w:r>
                              </w:del>
                              <w:del w:id="249" w:author="DILLAN SERRANO MOJICA" w:date="2021-09-24T15:34:00Z">
                                <w:r w:rsidRPr="00BD2590" w:rsidDel="002338D9">
                                  <w:rPr>
                                    <w:color w:val="F4B083" w:themeColor="accent2" w:themeTint="99"/>
                                    <w:sz w:val="18"/>
                                    <w:szCs w:val="18"/>
                                    <w:lang w:val="es-ES"/>
                                    <w:rPrChange w:id="250" w:author="DILLAN SERRANO MOJICA" w:date="2021-09-24T15:39:00Z">
                                      <w:rPr>
                                        <w:sz w:val="18"/>
                                        <w:szCs w:val="18"/>
                                        <w:lang w:val="es-ES"/>
                                      </w:rPr>
                                    </w:rPrChange>
                                  </w:rPr>
                                  <w:delText xml:space="preserve">  Y</w:delText>
                                </w:r>
                              </w:del>
                              <w:del w:id="251" w:author="DILLAN SERRANO MOJICA" w:date="2021-09-24T15:35:00Z">
                                <w:r w:rsidRPr="00BD2590" w:rsidDel="002338D9">
                                  <w:rPr>
                                    <w:color w:val="F4B083" w:themeColor="accent2" w:themeTint="99"/>
                                    <w:sz w:val="18"/>
                                    <w:szCs w:val="18"/>
                                    <w:lang w:val="es-ES"/>
                                    <w:rPrChange w:id="252" w:author="DILLAN SERRANO MOJICA" w:date="2021-09-24T15:39:00Z">
                                      <w:rPr>
                                        <w:sz w:val="18"/>
                                        <w:szCs w:val="18"/>
                                        <w:lang w:val="es-ES"/>
                                      </w:rPr>
                                    </w:rPrChange>
                                  </w:rPr>
                                  <w:delText xml:space="preserve"> los nuevos y modificados deben ser compilados desde las librerías definitivas según corresponda.</w:delText>
                                </w:r>
                              </w:del>
                              <w:del w:id="253" w:author="DILLAN SERRANO MOJICA" w:date="2021-09-24T15:34:00Z">
                                <w:r w:rsidRPr="00BD2590" w:rsidDel="002338D9">
                                  <w:rPr>
                                    <w:color w:val="F4B083" w:themeColor="accent2" w:themeTint="99"/>
                                    <w:sz w:val="18"/>
                                    <w:szCs w:val="18"/>
                                    <w:lang w:val="es-ES"/>
                                    <w:rPrChange w:id="254" w:author="DILLAN SERRANO MOJICA" w:date="2021-09-24T15:39:00Z">
                                      <w:rPr>
                                        <w:sz w:val="18"/>
                                        <w:szCs w:val="18"/>
                                        <w:lang w:val="es-ES"/>
                                      </w:rPr>
                                    </w:rPrChange>
                                  </w:rPr>
                                  <w:delText xml:space="preserve"> Si el fuente es modificado debe renombrar la versión que esta en la librería /archivo Q* con uno o dos caracteres al final para conservarla sin ir a dañar otra versión antigua (Fuentes y objetos) en las maquinas donde vaya a trabajar. Antes de realizar este paso consulte con el grupo de desarrollo AS400 quien tiene este o estos fuentes con otra HU de JIRA para hacerle saber que la versión que usted esta pasando seria  la última para que el otro programador haga los ajustes pertinentes sobre la nueva versión</w:delText>
                                </w:r>
                              </w:del>
                              <w:del w:id="255" w:author="DILLAN SERRANO MOJICA" w:date="2021-09-24T15:35:00Z">
                                <w:r w:rsidRPr="00BD2590" w:rsidDel="002338D9">
                                  <w:rPr>
                                    <w:color w:val="F4B083" w:themeColor="accent2" w:themeTint="99"/>
                                    <w:sz w:val="18"/>
                                    <w:szCs w:val="18"/>
                                    <w:lang w:val="es-ES"/>
                                    <w:rPrChange w:id="256" w:author="DILLAN SERRANO MOJICA" w:date="2021-09-24T15:39:00Z">
                                      <w:rPr>
                                        <w:sz w:val="18"/>
                                        <w:szCs w:val="18"/>
                                        <w:lang w:val="es-ES"/>
                                      </w:rPr>
                                    </w:rPrChange>
                                  </w:rPr>
                                  <w:delText xml:space="preserve">. </w:delText>
                                </w:r>
                              </w:del>
                              <w:ins w:id="257" w:author="DILLAN SERRANO MOJICA" w:date="2021-09-24T15:35:00Z">
                                <w:r w:rsidRPr="00BD2590">
                                  <w:rPr>
                                    <w:color w:val="F4B083" w:themeColor="accent2" w:themeTint="99"/>
                                    <w:sz w:val="18"/>
                                    <w:szCs w:val="18"/>
                                    <w:lang w:val="es-ES"/>
                                    <w:rPrChange w:id="258" w:author="DILLAN SERRANO MOJICA" w:date="2021-09-24T15:39:00Z">
                                      <w:rPr>
                                        <w:sz w:val="18"/>
                                        <w:szCs w:val="18"/>
                                        <w:lang w:val="es-ES"/>
                                      </w:rPr>
                                    </w:rPrChange>
                                  </w:rPr>
                                  <w:t xml:space="preserve"> </w:t>
                                </w:r>
                                <w:r>
                                  <w:rPr>
                                    <w:sz w:val="18"/>
                                    <w:szCs w:val="18"/>
                                    <w:lang w:val="es-ES"/>
                                  </w:rPr>
                                  <w:t xml:space="preserve">Pasar </w:t>
                                </w:r>
                              </w:ins>
                              <w:del w:id="259" w:author="DILLAN SERRANO MOJICA" w:date="2021-09-24T15:35:00Z">
                                <w:r w:rsidDel="002338D9">
                                  <w:rPr>
                                    <w:sz w:val="18"/>
                                    <w:szCs w:val="18"/>
                                    <w:lang w:val="es-ES"/>
                                  </w:rPr>
                                  <w:delText>L</w:delText>
                                </w:r>
                              </w:del>
                              <w:ins w:id="260" w:author="DILLAN SERRANO MOJICA" w:date="2021-09-24T15:35:00Z">
                                <w:r>
                                  <w:rPr>
                                    <w:sz w:val="18"/>
                                    <w:szCs w:val="18"/>
                                    <w:lang w:val="es-ES"/>
                                  </w:rPr>
                                  <w:t>l</w:t>
                                </w:r>
                              </w:ins>
                              <w:r>
                                <w:rPr>
                                  <w:sz w:val="18"/>
                                  <w:szCs w:val="18"/>
                                  <w:lang w:val="es-ES"/>
                                </w:rPr>
                                <w:t xml:space="preserve">os objetos involucrados en la solución </w:t>
                              </w:r>
                              <w:del w:id="261" w:author="DILLAN SERRANO MOJICA" w:date="2021-09-24T15:35:00Z">
                                <w:r w:rsidDel="002338D9">
                                  <w:rPr>
                                    <w:sz w:val="18"/>
                                    <w:szCs w:val="18"/>
                                    <w:lang w:val="es-ES"/>
                                  </w:rPr>
                                  <w:delText>deben instalarse en la</w:delText>
                                </w:r>
                              </w:del>
                              <w:ins w:id="262" w:author="DILLAN SERRANO MOJICA" w:date="2021-09-24T15:35:00Z">
                                <w:r>
                                  <w:rPr>
                                    <w:sz w:val="18"/>
                                    <w:szCs w:val="18"/>
                                    <w:lang w:val="es-ES"/>
                                  </w:rPr>
                                  <w:t>a</w:t>
                                </w:r>
                              </w:ins>
                              <w:r>
                                <w:rPr>
                                  <w:sz w:val="18"/>
                                  <w:szCs w:val="18"/>
                                  <w:lang w:val="es-ES"/>
                                </w:rPr>
                                <w:t xml:space="preserve"> </w:t>
                              </w:r>
                              <w:ins w:id="263" w:author="DILLAN SERRANO MOJICA" w:date="2021-09-24T15:36:00Z">
                                <w:r>
                                  <w:rPr>
                                    <w:sz w:val="18"/>
                                    <w:szCs w:val="18"/>
                                    <w:lang w:val="es-ES"/>
                                  </w:rPr>
                                  <w:t xml:space="preserve"> la  </w:t>
                                </w:r>
                              </w:ins>
                              <w:r>
                                <w:rPr>
                                  <w:sz w:val="18"/>
                                  <w:szCs w:val="18"/>
                                  <w:lang w:val="es-ES"/>
                                </w:rPr>
                                <w:t>maq</w:t>
                              </w:r>
                              <w:ins w:id="264" w:author="DILLAN SERRANO MOJICA" w:date="2021-09-24T15:35:00Z">
                                <w:r>
                                  <w:rPr>
                                    <w:sz w:val="18"/>
                                    <w:szCs w:val="18"/>
                                    <w:lang w:val="es-ES"/>
                                  </w:rPr>
                                  <w:t>uina</w:t>
                                </w:r>
                              </w:ins>
                              <w:r>
                                <w:rPr>
                                  <w:sz w:val="18"/>
                                  <w:szCs w:val="18"/>
                                  <w:lang w:val="es-ES"/>
                                </w:rPr>
                                <w:t xml:space="preserve"> TESTQA también renombrando los objetos anteriores para conservar las versiones antiguas</w:t>
                              </w:r>
                              <w:ins w:id="265" w:author="DILLAN SERRANO MOJICA" w:date="2021-09-24T15:36:00Z">
                                <w:r>
                                  <w:rPr>
                                    <w:sz w:val="18"/>
                                    <w:szCs w:val="18"/>
                                    <w:lang w:val="es-ES"/>
                                  </w:rPr>
                                  <w:t xml:space="preserve"> (Mirar REF08 sección ‘MIEMBROS’)</w:t>
                                </w:r>
                              </w:ins>
                              <w:r>
                                <w:rPr>
                                  <w:sz w:val="18"/>
                                  <w:szCs w:val="18"/>
                                  <w:lang w:val="es-ES"/>
                                </w:rPr>
                                <w:t>.</w:t>
                              </w:r>
                            </w:p>
                            <w:p w14:paraId="686A147B" w14:textId="77777777" w:rsidR="002338D9" w:rsidRDefault="002338D9" w:rsidP="002338D9">
                              <w:pPr>
                                <w:jc w:val="center"/>
                                <w:rPr>
                                  <w:sz w:val="18"/>
                                  <w:szCs w:val="18"/>
                                  <w:lang w:val="es-ES"/>
                                </w:rPr>
                              </w:pPr>
                            </w:p>
                            <w:p w14:paraId="48A0A2B4" w14:textId="77777777" w:rsidR="002338D9" w:rsidRPr="001D5D3E" w:rsidRDefault="002338D9" w:rsidP="002338D9">
                              <w:pPr>
                                <w:jc w:val="center"/>
                                <w:rPr>
                                  <w:sz w:val="18"/>
                                  <w:szCs w:val="18"/>
                                  <w:lang w:val="es-ES"/>
                                </w:rPr>
                              </w:pPr>
                              <w:r>
                                <w:rPr>
                                  <w:sz w:val="18"/>
                                  <w:szCs w:val="18"/>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663D" id="Rectángulo 17" o:spid="_x0000_s1043" style="position:absolute;margin-left:246.9pt;margin-top:20.35pt;width:115.05pt;height:115.6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" fillcolor="#4472c4 [3204]" strokecolor="#1f3763 [1604]" strokeweight="2.25pt">
                  <v:textbox>
                    <w:txbxContent>
                      <w:p w14:paraId="5D56DD06" w14:textId="76D761B8" w:rsidR="002338D9" w:rsidRDefault="002338D9" w:rsidP="002338D9">
                        <w:pPr>
                          <w:jc w:val="center"/>
                          <w:rPr>
                            <w:sz w:val="18"/>
                            <w:szCs w:val="18"/>
                            <w:lang w:val="es-ES"/>
                          </w:rPr>
                        </w:pPr>
                        <w:ins w:id="266" w:author="DILLAN SERRANO MOJICA" w:date="2021-09-24T15:25:00Z">
                          <w:r w:rsidRPr="00BD2590">
                            <w:rPr>
                              <w:color w:val="F4B083" w:themeColor="accent2" w:themeTint="99"/>
                              <w:sz w:val="18"/>
                              <w:szCs w:val="18"/>
                              <w:lang w:val="es-ES"/>
                              <w:rPrChange w:id="267" w:author="DILLAN SERRANO MOJICA" w:date="2021-09-24T15:39:00Z">
                                <w:rPr>
                                  <w:sz w:val="18"/>
                                  <w:szCs w:val="18"/>
                                  <w:lang w:val="es-ES"/>
                                </w:rPr>
                              </w:rPrChange>
                            </w:rPr>
                            <w:t>REF1</w:t>
                          </w:r>
                        </w:ins>
                        <w:ins w:id="268" w:author="DILLAN SERRANO MOJICA" w:date="2021-09-27T15:21:00Z">
                          <w:r w:rsidR="009B718B">
                            <w:rPr>
                              <w:color w:val="F4B083" w:themeColor="accent2" w:themeTint="99"/>
                              <w:sz w:val="18"/>
                              <w:szCs w:val="18"/>
                              <w:lang w:val="es-ES"/>
                            </w:rPr>
                            <w:t>7</w:t>
                          </w:r>
                        </w:ins>
                        <w:ins w:id="269" w:author="DILLAN SERRANO MOJICA" w:date="2021-09-24T15:25:00Z">
                          <w:r w:rsidRPr="00BD2590">
                            <w:rPr>
                              <w:color w:val="F4B083" w:themeColor="accent2" w:themeTint="99"/>
                              <w:sz w:val="18"/>
                              <w:szCs w:val="18"/>
                              <w:lang w:val="es-ES"/>
                              <w:rPrChange w:id="270" w:author="DILLAN SERRANO MOJICA" w:date="2021-09-24T15:39:00Z">
                                <w:rPr>
                                  <w:sz w:val="18"/>
                                  <w:szCs w:val="18"/>
                                  <w:lang w:val="es-ES"/>
                                </w:rPr>
                              </w:rPrChange>
                            </w:rPr>
                            <w:t xml:space="preserve">: </w:t>
                          </w:r>
                        </w:ins>
                        <w:del w:id="271" w:author="DILLAN SERRANO MOJICA" w:date="2021-09-24T15:33:00Z">
                          <w:r w:rsidRPr="00BD2590" w:rsidDel="002338D9">
                            <w:rPr>
                              <w:color w:val="F4B083" w:themeColor="accent2" w:themeTint="99"/>
                              <w:sz w:val="18"/>
                              <w:szCs w:val="18"/>
                              <w:lang w:val="es-ES"/>
                              <w:rPrChange w:id="272" w:author="DILLAN SERRANO MOJICA" w:date="2021-09-24T15:39:00Z">
                                <w:rPr>
                                  <w:sz w:val="18"/>
                                  <w:szCs w:val="18"/>
                                  <w:lang w:val="es-ES"/>
                                </w:rPr>
                              </w:rPrChange>
                            </w:rPr>
                            <w:delText xml:space="preserve">De acuerdo al paso anterior los fuentes ya están listos para pasar a las </w:delText>
                          </w:r>
                        </w:del>
                        <w:del w:id="273" w:author="DILLAN SERRANO MOJICA" w:date="2021-09-24T15:35:00Z">
                          <w:r w:rsidRPr="00BD2590" w:rsidDel="002338D9">
                            <w:rPr>
                              <w:color w:val="F4B083" w:themeColor="accent2" w:themeTint="99"/>
                              <w:sz w:val="18"/>
                              <w:szCs w:val="18"/>
                              <w:lang w:val="es-ES"/>
                              <w:rPrChange w:id="274" w:author="DILLAN SERRANO MOJICA" w:date="2021-09-24T15:39:00Z">
                                <w:rPr>
                                  <w:sz w:val="18"/>
                                  <w:szCs w:val="18"/>
                                  <w:lang w:val="es-ES"/>
                                </w:rPr>
                              </w:rPrChange>
                            </w:rPr>
                            <w:delText>librerías de fuentes definitivos de DESANEW.</w:delText>
                          </w:r>
                        </w:del>
                        <w:del w:id="275" w:author="DILLAN SERRANO MOJICA" w:date="2021-09-24T15:34:00Z">
                          <w:r w:rsidRPr="00BD2590" w:rsidDel="002338D9">
                            <w:rPr>
                              <w:color w:val="F4B083" w:themeColor="accent2" w:themeTint="99"/>
                              <w:sz w:val="18"/>
                              <w:szCs w:val="18"/>
                              <w:lang w:val="es-ES"/>
                              <w:rPrChange w:id="276" w:author="DILLAN SERRANO MOJICA" w:date="2021-09-24T15:39:00Z">
                                <w:rPr>
                                  <w:sz w:val="18"/>
                                  <w:szCs w:val="18"/>
                                  <w:lang w:val="es-ES"/>
                                </w:rPr>
                              </w:rPrChange>
                            </w:rPr>
                            <w:delText xml:space="preserve">  Y</w:delText>
                          </w:r>
                        </w:del>
                        <w:del w:id="277" w:author="DILLAN SERRANO MOJICA" w:date="2021-09-24T15:35:00Z">
                          <w:r w:rsidRPr="00BD2590" w:rsidDel="002338D9">
                            <w:rPr>
                              <w:color w:val="F4B083" w:themeColor="accent2" w:themeTint="99"/>
                              <w:sz w:val="18"/>
                              <w:szCs w:val="18"/>
                              <w:lang w:val="es-ES"/>
                              <w:rPrChange w:id="278" w:author="DILLAN SERRANO MOJICA" w:date="2021-09-24T15:39:00Z">
                                <w:rPr>
                                  <w:sz w:val="18"/>
                                  <w:szCs w:val="18"/>
                                  <w:lang w:val="es-ES"/>
                                </w:rPr>
                              </w:rPrChange>
                            </w:rPr>
                            <w:delText xml:space="preserve"> los nuevos y modificados deben ser compilados desde las librerías definitivas según corresponda.</w:delText>
                          </w:r>
                        </w:del>
                        <w:del w:id="279" w:author="DILLAN SERRANO MOJICA" w:date="2021-09-24T15:34:00Z">
                          <w:r w:rsidRPr="00BD2590" w:rsidDel="002338D9">
                            <w:rPr>
                              <w:color w:val="F4B083" w:themeColor="accent2" w:themeTint="99"/>
                              <w:sz w:val="18"/>
                              <w:szCs w:val="18"/>
                              <w:lang w:val="es-ES"/>
                              <w:rPrChange w:id="280" w:author="DILLAN SERRANO MOJICA" w:date="2021-09-24T15:39:00Z">
                                <w:rPr>
                                  <w:sz w:val="18"/>
                                  <w:szCs w:val="18"/>
                                  <w:lang w:val="es-ES"/>
                                </w:rPr>
                              </w:rPrChange>
                            </w:rPr>
                            <w:delText xml:space="preserve"> Si el fuente es modificado debe renombrar la versión que esta en la librería /archivo Q* con uno o dos caracteres al final para conservarla sin ir a dañar otra versión antigua (Fuentes y objetos) en las maquinas donde vaya a trabajar. Antes de realizar este paso consulte con el grupo de desarrollo AS400 quien tiene este o estos fuentes con otra HU de JIRA para hacerle saber que la versión que usted esta pasando seria  la última para que el otro programador haga los ajustes pertinentes sobre la nueva versión</w:delText>
                          </w:r>
                        </w:del>
                        <w:del w:id="281" w:author="DILLAN SERRANO MOJICA" w:date="2021-09-24T15:35:00Z">
                          <w:r w:rsidRPr="00BD2590" w:rsidDel="002338D9">
                            <w:rPr>
                              <w:color w:val="F4B083" w:themeColor="accent2" w:themeTint="99"/>
                              <w:sz w:val="18"/>
                              <w:szCs w:val="18"/>
                              <w:lang w:val="es-ES"/>
                              <w:rPrChange w:id="282" w:author="DILLAN SERRANO MOJICA" w:date="2021-09-24T15:39:00Z">
                                <w:rPr>
                                  <w:sz w:val="18"/>
                                  <w:szCs w:val="18"/>
                                  <w:lang w:val="es-ES"/>
                                </w:rPr>
                              </w:rPrChange>
                            </w:rPr>
                            <w:delText xml:space="preserve">. </w:delText>
                          </w:r>
                        </w:del>
                        <w:ins w:id="283" w:author="DILLAN SERRANO MOJICA" w:date="2021-09-24T15:35:00Z">
                          <w:r w:rsidRPr="00BD2590">
                            <w:rPr>
                              <w:color w:val="F4B083" w:themeColor="accent2" w:themeTint="99"/>
                              <w:sz w:val="18"/>
                              <w:szCs w:val="18"/>
                              <w:lang w:val="es-ES"/>
                              <w:rPrChange w:id="284" w:author="DILLAN SERRANO MOJICA" w:date="2021-09-24T15:39:00Z">
                                <w:rPr>
                                  <w:sz w:val="18"/>
                                  <w:szCs w:val="18"/>
                                  <w:lang w:val="es-ES"/>
                                </w:rPr>
                              </w:rPrChange>
                            </w:rPr>
                            <w:t xml:space="preserve"> </w:t>
                          </w:r>
                          <w:r>
                            <w:rPr>
                              <w:sz w:val="18"/>
                              <w:szCs w:val="18"/>
                              <w:lang w:val="es-ES"/>
                            </w:rPr>
                            <w:t xml:space="preserve">Pasar </w:t>
                          </w:r>
                        </w:ins>
                        <w:del w:id="285" w:author="DILLAN SERRANO MOJICA" w:date="2021-09-24T15:35:00Z">
                          <w:r w:rsidDel="002338D9">
                            <w:rPr>
                              <w:sz w:val="18"/>
                              <w:szCs w:val="18"/>
                              <w:lang w:val="es-ES"/>
                            </w:rPr>
                            <w:delText>L</w:delText>
                          </w:r>
                        </w:del>
                        <w:ins w:id="286" w:author="DILLAN SERRANO MOJICA" w:date="2021-09-24T15:35:00Z">
                          <w:r>
                            <w:rPr>
                              <w:sz w:val="18"/>
                              <w:szCs w:val="18"/>
                              <w:lang w:val="es-ES"/>
                            </w:rPr>
                            <w:t>l</w:t>
                          </w:r>
                        </w:ins>
                        <w:r>
                          <w:rPr>
                            <w:sz w:val="18"/>
                            <w:szCs w:val="18"/>
                            <w:lang w:val="es-ES"/>
                          </w:rPr>
                          <w:t xml:space="preserve">os objetos involucrados en la solución </w:t>
                        </w:r>
                        <w:del w:id="287" w:author="DILLAN SERRANO MOJICA" w:date="2021-09-24T15:35:00Z">
                          <w:r w:rsidDel="002338D9">
                            <w:rPr>
                              <w:sz w:val="18"/>
                              <w:szCs w:val="18"/>
                              <w:lang w:val="es-ES"/>
                            </w:rPr>
                            <w:delText>deben instalarse en la</w:delText>
                          </w:r>
                        </w:del>
                        <w:ins w:id="288" w:author="DILLAN SERRANO MOJICA" w:date="2021-09-24T15:35:00Z">
                          <w:r>
                            <w:rPr>
                              <w:sz w:val="18"/>
                              <w:szCs w:val="18"/>
                              <w:lang w:val="es-ES"/>
                            </w:rPr>
                            <w:t>a</w:t>
                          </w:r>
                        </w:ins>
                        <w:r>
                          <w:rPr>
                            <w:sz w:val="18"/>
                            <w:szCs w:val="18"/>
                            <w:lang w:val="es-ES"/>
                          </w:rPr>
                          <w:t xml:space="preserve"> </w:t>
                        </w:r>
                        <w:ins w:id="289" w:author="DILLAN SERRANO MOJICA" w:date="2021-09-24T15:36:00Z">
                          <w:r>
                            <w:rPr>
                              <w:sz w:val="18"/>
                              <w:szCs w:val="18"/>
                              <w:lang w:val="es-ES"/>
                            </w:rPr>
                            <w:t xml:space="preserve"> la  </w:t>
                          </w:r>
                        </w:ins>
                        <w:r>
                          <w:rPr>
                            <w:sz w:val="18"/>
                            <w:szCs w:val="18"/>
                            <w:lang w:val="es-ES"/>
                          </w:rPr>
                          <w:t>maq</w:t>
                        </w:r>
                        <w:ins w:id="290" w:author="DILLAN SERRANO MOJICA" w:date="2021-09-24T15:35:00Z">
                          <w:r>
                            <w:rPr>
                              <w:sz w:val="18"/>
                              <w:szCs w:val="18"/>
                              <w:lang w:val="es-ES"/>
                            </w:rPr>
                            <w:t>uina</w:t>
                          </w:r>
                        </w:ins>
                        <w:r>
                          <w:rPr>
                            <w:sz w:val="18"/>
                            <w:szCs w:val="18"/>
                            <w:lang w:val="es-ES"/>
                          </w:rPr>
                          <w:t xml:space="preserve"> TESTQA también renombrando los objetos anteriores para conservar las versiones antiguas</w:t>
                        </w:r>
                        <w:ins w:id="291" w:author="DILLAN SERRANO MOJICA" w:date="2021-09-24T15:36:00Z">
                          <w:r>
                            <w:rPr>
                              <w:sz w:val="18"/>
                              <w:szCs w:val="18"/>
                              <w:lang w:val="es-ES"/>
                            </w:rPr>
                            <w:t xml:space="preserve"> (Mirar REF08 sección ‘MIEMBROS’)</w:t>
                          </w:r>
                        </w:ins>
                        <w:r>
                          <w:rPr>
                            <w:sz w:val="18"/>
                            <w:szCs w:val="18"/>
                            <w:lang w:val="es-ES"/>
                          </w:rPr>
                          <w:t>.</w:t>
                        </w:r>
                      </w:p>
                      <w:p w14:paraId="686A147B" w14:textId="77777777" w:rsidR="002338D9" w:rsidRDefault="002338D9" w:rsidP="002338D9">
                        <w:pPr>
                          <w:jc w:val="center"/>
                          <w:rPr>
                            <w:sz w:val="18"/>
                            <w:szCs w:val="18"/>
                            <w:lang w:val="es-ES"/>
                          </w:rPr>
                        </w:pPr>
                      </w:p>
                      <w:p w14:paraId="48A0A2B4" w14:textId="77777777" w:rsidR="002338D9" w:rsidRPr="001D5D3E" w:rsidRDefault="002338D9" w:rsidP="002338D9">
                        <w:pPr>
                          <w:jc w:val="center"/>
                          <w:rPr>
                            <w:sz w:val="18"/>
                            <w:szCs w:val="18"/>
                            <w:lang w:val="es-ES"/>
                          </w:rPr>
                        </w:pPr>
                        <w:r>
                          <w:rPr>
                            <w:sz w:val="18"/>
                            <w:szCs w:val="18"/>
                            <w:lang w:val="es-ES"/>
                          </w:rPr>
                          <w:t xml:space="preserve">  </w:t>
                        </w:r>
                      </w:p>
                    </w:txbxContent>
                  </v:textbox>
                  <w10:wrap anchorx="margin"/>
                </v:rect>
              </w:pict>
            </mc:Fallback>
          </mc:AlternateContent>
        </w:r>
      </w:ins>
      <w:r>
        <w:rPr>
          <w:noProof/>
          <w:lang w:val="es-ES"/>
        </w:rPr>
        <mc:AlternateContent>
          <mc:Choice Requires="wps">
            <w:drawing>
              <wp:anchor distT="0" distB="0" distL="114300" distR="114300" simplePos="0" relativeHeight="251699200" behindDoc="0" locked="0" layoutInCell="1" allowOverlap="1" wp14:anchorId="235213F9" wp14:editId="120EDA06">
                <wp:simplePos x="0" y="0"/>
                <wp:positionH relativeFrom="margin">
                  <wp:posOffset>1569549</wp:posOffset>
                </wp:positionH>
                <wp:positionV relativeFrom="paragraph">
                  <wp:posOffset>258047</wp:posOffset>
                </wp:positionV>
                <wp:extent cx="1311237" cy="1448084"/>
                <wp:effectExtent l="19050" t="19050" r="22860" b="19050"/>
                <wp:wrapNone/>
                <wp:docPr id="26" name="Rectángulo 26"/>
                <wp:cNvGraphicFramePr/>
                <a:graphic xmlns:a="http://schemas.openxmlformats.org/drawingml/2006/main">
                  <a:graphicData uri="http://schemas.microsoft.com/office/word/2010/wordprocessingShape">
                    <wps:wsp>
                      <wps:cNvSpPr/>
                      <wps:spPr>
                        <a:xfrm>
                          <a:off x="0" y="0"/>
                          <a:ext cx="1311237" cy="1448084"/>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05479229" w14:textId="0EB57FC2" w:rsidR="00A474CB" w:rsidRPr="001D5D3E" w:rsidRDefault="002338D9" w:rsidP="00A474CB">
                            <w:pPr>
                              <w:jc w:val="center"/>
                              <w:rPr>
                                <w:sz w:val="18"/>
                                <w:szCs w:val="18"/>
                                <w:lang w:val="es-ES"/>
                              </w:rPr>
                            </w:pPr>
                            <w:ins w:id="292" w:author="DILLAN SERRANO MOJICA" w:date="2021-09-24T15:38:00Z">
                              <w:r w:rsidRPr="00BD2590">
                                <w:rPr>
                                  <w:color w:val="F4B083" w:themeColor="accent2" w:themeTint="99"/>
                                  <w:sz w:val="18"/>
                                  <w:szCs w:val="18"/>
                                  <w:lang w:val="es-ES"/>
                                  <w:rPrChange w:id="293" w:author="DILLAN SERRANO MOJICA" w:date="2021-09-24T15:39:00Z">
                                    <w:rPr>
                                      <w:sz w:val="18"/>
                                      <w:szCs w:val="18"/>
                                      <w:lang w:val="es-ES"/>
                                    </w:rPr>
                                  </w:rPrChange>
                                </w:rPr>
                                <w:t>REF1</w:t>
                              </w:r>
                            </w:ins>
                            <w:ins w:id="294" w:author="DILLAN SERRANO MOJICA" w:date="2021-09-27T15:21:00Z">
                              <w:r w:rsidR="009B718B">
                                <w:rPr>
                                  <w:color w:val="F4B083" w:themeColor="accent2" w:themeTint="99"/>
                                  <w:sz w:val="18"/>
                                  <w:szCs w:val="18"/>
                                  <w:lang w:val="es-ES"/>
                                </w:rPr>
                                <w:t>6</w:t>
                              </w:r>
                            </w:ins>
                            <w:ins w:id="295" w:author="DILLAN SERRANO MOJICA" w:date="2021-09-24T15:38:00Z">
                              <w:r w:rsidRPr="00BD2590">
                                <w:rPr>
                                  <w:color w:val="F4B083" w:themeColor="accent2" w:themeTint="99"/>
                                  <w:sz w:val="18"/>
                                  <w:szCs w:val="18"/>
                                  <w:lang w:val="es-ES"/>
                                  <w:rPrChange w:id="296" w:author="DILLAN SERRANO MOJICA" w:date="2021-09-24T15:39:00Z">
                                    <w:rPr>
                                      <w:sz w:val="18"/>
                                      <w:szCs w:val="18"/>
                                      <w:lang w:val="es-ES"/>
                                    </w:rPr>
                                  </w:rPrChange>
                                </w:rPr>
                                <w:t>:</w:t>
                              </w:r>
                            </w:ins>
                            <w:del w:id="297" w:author="DILLAN SERRANO MOJICA" w:date="2021-09-27T14:44:00Z">
                              <w:r w:rsidR="00A474CB" w:rsidDel="00DC033C">
                                <w:rPr>
                                  <w:sz w:val="18"/>
                                  <w:szCs w:val="18"/>
                                  <w:lang w:val="es-ES"/>
                                </w:rPr>
                                <w:delText>Ajust</w:delText>
                              </w:r>
                            </w:del>
                            <w:del w:id="298" w:author="DILLAN SERRANO MOJICA" w:date="2021-09-24T16:04:00Z">
                              <w:r w:rsidR="00A474CB" w:rsidDel="00002FF7">
                                <w:rPr>
                                  <w:sz w:val="18"/>
                                  <w:szCs w:val="18"/>
                                  <w:lang w:val="es-ES"/>
                                </w:rPr>
                                <w:delText>e</w:delText>
                              </w:r>
                            </w:del>
                            <w:del w:id="299" w:author="DILLAN SERRANO MOJICA" w:date="2021-09-27T14:44:00Z">
                              <w:r w:rsidR="00A474CB" w:rsidDel="00DC033C">
                                <w:rPr>
                                  <w:sz w:val="18"/>
                                  <w:szCs w:val="18"/>
                                  <w:lang w:val="es-ES"/>
                                </w:rPr>
                                <w:delText xml:space="preserve"> </w:delText>
                              </w:r>
                              <w:r w:rsidR="00D05045" w:rsidDel="00DC033C">
                                <w:rPr>
                                  <w:sz w:val="18"/>
                                  <w:szCs w:val="18"/>
                                  <w:lang w:val="es-ES"/>
                                </w:rPr>
                                <w:delText>y complet</w:delText>
                              </w:r>
                            </w:del>
                            <w:del w:id="300" w:author="DILLAN SERRANO MOJICA" w:date="2021-09-24T16:04:00Z">
                              <w:r w:rsidR="00D05045" w:rsidDel="00002FF7">
                                <w:rPr>
                                  <w:sz w:val="18"/>
                                  <w:szCs w:val="18"/>
                                  <w:lang w:val="es-ES"/>
                                </w:rPr>
                                <w:delText>e</w:delText>
                              </w:r>
                            </w:del>
                            <w:del w:id="301" w:author="DILLAN SERRANO MOJICA" w:date="2021-09-27T14:44:00Z">
                              <w:r w:rsidR="00D05045" w:rsidDel="00DC033C">
                                <w:rPr>
                                  <w:sz w:val="18"/>
                                  <w:szCs w:val="18"/>
                                  <w:lang w:val="es-ES"/>
                                </w:rPr>
                                <w:delText xml:space="preserve"> </w:delText>
                              </w:r>
                              <w:r w:rsidR="00A474CB" w:rsidDel="00DC033C">
                                <w:rPr>
                                  <w:sz w:val="18"/>
                                  <w:szCs w:val="18"/>
                                  <w:lang w:val="es-ES"/>
                                </w:rPr>
                                <w:delText>la documentación de</w:delText>
                              </w:r>
                              <w:r w:rsidR="00D05045" w:rsidDel="00DC033C">
                                <w:rPr>
                                  <w:sz w:val="18"/>
                                  <w:szCs w:val="18"/>
                                  <w:lang w:val="es-ES"/>
                                </w:rPr>
                                <w:delText xml:space="preserve"> la carpeta compartida , actuali</w:delText>
                              </w:r>
                            </w:del>
                            <w:del w:id="302" w:author="DILLAN SERRANO MOJICA" w:date="2021-09-24T16:04:00Z">
                              <w:r w:rsidR="00D05045" w:rsidDel="00002FF7">
                                <w:rPr>
                                  <w:sz w:val="18"/>
                                  <w:szCs w:val="18"/>
                                  <w:lang w:val="es-ES"/>
                                </w:rPr>
                                <w:delText xml:space="preserve">ce </w:delText>
                              </w:r>
                            </w:del>
                            <w:del w:id="303" w:author="DILLAN SERRANO MOJICA" w:date="2021-09-27T14:44:00Z">
                              <w:r w:rsidR="00D05045" w:rsidDel="00DC033C">
                                <w:rPr>
                                  <w:sz w:val="18"/>
                                  <w:szCs w:val="18"/>
                                  <w:lang w:val="es-ES"/>
                                </w:rPr>
                                <w:delText xml:space="preserve">HU con comentarios y el estado de la HU en JIRA. </w:delText>
                              </w:r>
                            </w:del>
                            <w:r w:rsidR="00D05045">
                              <w:rPr>
                                <w:sz w:val="18"/>
                                <w:szCs w:val="18"/>
                                <w:lang w:val="es-ES"/>
                              </w:rPr>
                              <w:t xml:space="preserve">Planear con Product Owner, y jefe desarrollo el paso a producción de la solución , la cual debe ser avalada por el Comité CAB, que corresponda . </w:t>
                            </w:r>
                            <w:moveFromRangeStart w:id="304" w:author="DILLAN SERRANO MOJICA" w:date="2021-09-24T15:38:00Z" w:name="move83390345"/>
                            <w:moveFrom w:id="305" w:author="DILLAN SERRANO MOJICA" w:date="2021-09-24T15:38:00Z">
                              <w:r w:rsidR="00D05045" w:rsidDel="002338D9">
                                <w:rPr>
                                  <w:sz w:val="18"/>
                                  <w:szCs w:val="18"/>
                                  <w:lang w:val="es-ES"/>
                                </w:rPr>
                                <w:t xml:space="preserve">Los pasos se realizan los lunes,  y Martes de cada semana.  Para entregar al CAB la documentación se debe enviar al Product Owner, Jefe desarrollo, y área de producción encargados de validar el paso. La hora del paso  se debe determinar con el Jefe de Desarrollo y producto owner y el acompañamiento del desarrollador para la implementación. </w:t>
                              </w:r>
                            </w:moveFrom>
                            <w:moveFromRangeEnd w:id="30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213F9" id="Rectángulo 26" o:spid="_x0000_s1044" style="position:absolute;margin-left:123.6pt;margin-top:20.3pt;width:103.25pt;height:11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" fillcolor="#4472c4 [3204]" strokecolor="#1f3763 [1604]" strokeweight="2.25pt">
                <v:textbox>
                  <w:txbxContent>
                    <w:p w14:paraId="05479229" w14:textId="0EB57FC2" w:rsidR="00A474CB" w:rsidRPr="001D5D3E" w:rsidRDefault="002338D9" w:rsidP="00A474CB">
                      <w:pPr>
                        <w:jc w:val="center"/>
                        <w:rPr>
                          <w:sz w:val="18"/>
                          <w:szCs w:val="18"/>
                          <w:lang w:val="es-ES"/>
                        </w:rPr>
                      </w:pPr>
                      <w:ins w:id="306" w:author="DILLAN SERRANO MOJICA" w:date="2021-09-24T15:38:00Z">
                        <w:r w:rsidRPr="00BD2590">
                          <w:rPr>
                            <w:color w:val="F4B083" w:themeColor="accent2" w:themeTint="99"/>
                            <w:sz w:val="18"/>
                            <w:szCs w:val="18"/>
                            <w:lang w:val="es-ES"/>
                            <w:rPrChange w:id="307" w:author="DILLAN SERRANO MOJICA" w:date="2021-09-24T15:39:00Z">
                              <w:rPr>
                                <w:sz w:val="18"/>
                                <w:szCs w:val="18"/>
                                <w:lang w:val="es-ES"/>
                              </w:rPr>
                            </w:rPrChange>
                          </w:rPr>
                          <w:t>REF1</w:t>
                        </w:r>
                      </w:ins>
                      <w:ins w:id="308" w:author="DILLAN SERRANO MOJICA" w:date="2021-09-27T15:21:00Z">
                        <w:r w:rsidR="009B718B">
                          <w:rPr>
                            <w:color w:val="F4B083" w:themeColor="accent2" w:themeTint="99"/>
                            <w:sz w:val="18"/>
                            <w:szCs w:val="18"/>
                            <w:lang w:val="es-ES"/>
                          </w:rPr>
                          <w:t>6</w:t>
                        </w:r>
                      </w:ins>
                      <w:ins w:id="309" w:author="DILLAN SERRANO MOJICA" w:date="2021-09-24T15:38:00Z">
                        <w:r w:rsidRPr="00BD2590">
                          <w:rPr>
                            <w:color w:val="F4B083" w:themeColor="accent2" w:themeTint="99"/>
                            <w:sz w:val="18"/>
                            <w:szCs w:val="18"/>
                            <w:lang w:val="es-ES"/>
                            <w:rPrChange w:id="310" w:author="DILLAN SERRANO MOJICA" w:date="2021-09-24T15:39:00Z">
                              <w:rPr>
                                <w:sz w:val="18"/>
                                <w:szCs w:val="18"/>
                                <w:lang w:val="es-ES"/>
                              </w:rPr>
                            </w:rPrChange>
                          </w:rPr>
                          <w:t>:</w:t>
                        </w:r>
                      </w:ins>
                      <w:del w:id="311" w:author="DILLAN SERRANO MOJICA" w:date="2021-09-27T14:44:00Z">
                        <w:r w:rsidR="00A474CB" w:rsidDel="00DC033C">
                          <w:rPr>
                            <w:sz w:val="18"/>
                            <w:szCs w:val="18"/>
                            <w:lang w:val="es-ES"/>
                          </w:rPr>
                          <w:delText>Ajust</w:delText>
                        </w:r>
                      </w:del>
                      <w:del w:id="312" w:author="DILLAN SERRANO MOJICA" w:date="2021-09-24T16:04:00Z">
                        <w:r w:rsidR="00A474CB" w:rsidDel="00002FF7">
                          <w:rPr>
                            <w:sz w:val="18"/>
                            <w:szCs w:val="18"/>
                            <w:lang w:val="es-ES"/>
                          </w:rPr>
                          <w:delText>e</w:delText>
                        </w:r>
                      </w:del>
                      <w:del w:id="313" w:author="DILLAN SERRANO MOJICA" w:date="2021-09-27T14:44:00Z">
                        <w:r w:rsidR="00A474CB" w:rsidDel="00DC033C">
                          <w:rPr>
                            <w:sz w:val="18"/>
                            <w:szCs w:val="18"/>
                            <w:lang w:val="es-ES"/>
                          </w:rPr>
                          <w:delText xml:space="preserve"> </w:delText>
                        </w:r>
                        <w:r w:rsidR="00D05045" w:rsidDel="00DC033C">
                          <w:rPr>
                            <w:sz w:val="18"/>
                            <w:szCs w:val="18"/>
                            <w:lang w:val="es-ES"/>
                          </w:rPr>
                          <w:delText>y complet</w:delText>
                        </w:r>
                      </w:del>
                      <w:del w:id="314" w:author="DILLAN SERRANO MOJICA" w:date="2021-09-24T16:04:00Z">
                        <w:r w:rsidR="00D05045" w:rsidDel="00002FF7">
                          <w:rPr>
                            <w:sz w:val="18"/>
                            <w:szCs w:val="18"/>
                            <w:lang w:val="es-ES"/>
                          </w:rPr>
                          <w:delText>e</w:delText>
                        </w:r>
                      </w:del>
                      <w:del w:id="315" w:author="DILLAN SERRANO MOJICA" w:date="2021-09-27T14:44:00Z">
                        <w:r w:rsidR="00D05045" w:rsidDel="00DC033C">
                          <w:rPr>
                            <w:sz w:val="18"/>
                            <w:szCs w:val="18"/>
                            <w:lang w:val="es-ES"/>
                          </w:rPr>
                          <w:delText xml:space="preserve"> </w:delText>
                        </w:r>
                        <w:r w:rsidR="00A474CB" w:rsidDel="00DC033C">
                          <w:rPr>
                            <w:sz w:val="18"/>
                            <w:szCs w:val="18"/>
                            <w:lang w:val="es-ES"/>
                          </w:rPr>
                          <w:delText>la documentación de</w:delText>
                        </w:r>
                        <w:r w:rsidR="00D05045" w:rsidDel="00DC033C">
                          <w:rPr>
                            <w:sz w:val="18"/>
                            <w:szCs w:val="18"/>
                            <w:lang w:val="es-ES"/>
                          </w:rPr>
                          <w:delText xml:space="preserve"> la carpeta compartida , actuali</w:delText>
                        </w:r>
                      </w:del>
                      <w:del w:id="316" w:author="DILLAN SERRANO MOJICA" w:date="2021-09-24T16:04:00Z">
                        <w:r w:rsidR="00D05045" w:rsidDel="00002FF7">
                          <w:rPr>
                            <w:sz w:val="18"/>
                            <w:szCs w:val="18"/>
                            <w:lang w:val="es-ES"/>
                          </w:rPr>
                          <w:delText xml:space="preserve">ce </w:delText>
                        </w:r>
                      </w:del>
                      <w:del w:id="317" w:author="DILLAN SERRANO MOJICA" w:date="2021-09-27T14:44:00Z">
                        <w:r w:rsidR="00D05045" w:rsidDel="00DC033C">
                          <w:rPr>
                            <w:sz w:val="18"/>
                            <w:szCs w:val="18"/>
                            <w:lang w:val="es-ES"/>
                          </w:rPr>
                          <w:delText xml:space="preserve">HU con comentarios y el estado de la HU en JIRA. </w:delText>
                        </w:r>
                      </w:del>
                      <w:r w:rsidR="00D05045">
                        <w:rPr>
                          <w:sz w:val="18"/>
                          <w:szCs w:val="18"/>
                          <w:lang w:val="es-ES"/>
                        </w:rPr>
                        <w:t xml:space="preserve">Planear con Product Owner, y jefe desarrollo el paso a producción de la solución , la cual debe ser avalada por el Comité CAB, que corresponda . </w:t>
                      </w:r>
                      <w:moveFromRangeStart w:id="318" w:author="DILLAN SERRANO MOJICA" w:date="2021-09-24T15:38:00Z" w:name="move83390345"/>
                      <w:moveFrom w:id="319" w:author="DILLAN SERRANO MOJICA" w:date="2021-09-24T15:38:00Z">
                        <w:r w:rsidR="00D05045" w:rsidDel="002338D9">
                          <w:rPr>
                            <w:sz w:val="18"/>
                            <w:szCs w:val="18"/>
                            <w:lang w:val="es-ES"/>
                          </w:rPr>
                          <w:t xml:space="preserve">Los pasos se realizan los lunes,  y Martes de cada semana.  Para entregar al CAB la documentación se debe enviar al Product Owner, Jefe desarrollo, y área de producción encargados de validar el paso. La hora del paso  se debe determinar con el Jefe de Desarrollo y producto owner y el acompañamiento del desarrollador para la implementación. </w:t>
                        </w:r>
                      </w:moveFrom>
                      <w:moveFromRangeEnd w:id="318"/>
                    </w:p>
                  </w:txbxContent>
                </v:textbox>
                <w10:wrap anchorx="margin"/>
              </v:rect>
            </w:pict>
          </mc:Fallback>
        </mc:AlternateContent>
      </w:r>
      <w:r w:rsidR="00814392">
        <w:rPr>
          <w:noProof/>
          <w:lang w:val="es-ES"/>
        </w:rPr>
        <mc:AlternateContent>
          <mc:Choice Requires="wps">
            <w:drawing>
              <wp:anchor distT="0" distB="0" distL="114300" distR="114300" simplePos="0" relativeHeight="251755520" behindDoc="0" locked="0" layoutInCell="1" allowOverlap="1" wp14:anchorId="52E5EACC" wp14:editId="43CF2E4F">
                <wp:simplePos x="0" y="0"/>
                <wp:positionH relativeFrom="column">
                  <wp:posOffset>-251460</wp:posOffset>
                </wp:positionH>
                <wp:positionV relativeFrom="paragraph">
                  <wp:posOffset>843280</wp:posOffset>
                </wp:positionV>
                <wp:extent cx="257175" cy="123825"/>
                <wp:effectExtent l="0" t="19050" r="47625" b="47625"/>
                <wp:wrapNone/>
                <wp:docPr id="58" name="Flecha: a la derecha 58"/>
                <wp:cNvGraphicFramePr/>
                <a:graphic xmlns:a="http://schemas.openxmlformats.org/drawingml/2006/main">
                  <a:graphicData uri="http://schemas.microsoft.com/office/word/2010/wordprocessingShape">
                    <wps:wsp>
                      <wps:cNvSpPr/>
                      <wps:spPr>
                        <a:xfrm>
                          <a:off x="0" y="0"/>
                          <a:ext cx="2571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25EB9B" id="Flecha: a la derecha 58" o:spid="_x0000_s1026" type="#_x0000_t13" style="position:absolute;margin-left:-19.8pt;margin-top:66.4pt;width:20.25pt;height:9.7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" adj="16400" fillcolor="#4472c4 [3204]" strokecolor="#1f3763 [1604]" strokeweight="1pt"/>
            </w:pict>
          </mc:Fallback>
        </mc:AlternateContent>
      </w:r>
    </w:p>
    <w:p w14:paraId="0E447FCD" w14:textId="1BDA64B2" w:rsidR="00122754" w:rsidRPr="00122754" w:rsidRDefault="0086623B" w:rsidP="00122754">
      <w:pPr>
        <w:rPr>
          <w:lang w:val="es-ES"/>
        </w:rPr>
      </w:pPr>
      <w:ins w:id="320" w:author="DILLAN SERRANO MOJICA" w:date="2021-09-27T14:42:00Z">
        <w:r>
          <w:rPr>
            <w:noProof/>
            <w:lang w:val="es-ES"/>
          </w:rPr>
          <mc:AlternateContent>
            <mc:Choice Requires="wps">
              <w:drawing>
                <wp:anchor distT="0" distB="0" distL="114300" distR="114300" simplePos="0" relativeHeight="251801600" behindDoc="0" locked="0" layoutInCell="1" allowOverlap="1" wp14:anchorId="3F94131B" wp14:editId="3AD97BB9">
                  <wp:simplePos x="0" y="0"/>
                  <wp:positionH relativeFrom="margin">
                    <wp:align>left</wp:align>
                  </wp:positionH>
                  <wp:positionV relativeFrom="paragraph">
                    <wp:posOffset>29428</wp:posOffset>
                  </wp:positionV>
                  <wp:extent cx="1311910" cy="1343717"/>
                  <wp:effectExtent l="19050" t="19050" r="21590" b="27940"/>
                  <wp:wrapNone/>
                  <wp:docPr id="67" name="Rectángulo 67"/>
                  <wp:cNvGraphicFramePr/>
                  <a:graphic xmlns:a="http://schemas.openxmlformats.org/drawingml/2006/main">
                    <a:graphicData uri="http://schemas.microsoft.com/office/word/2010/wordprocessingShape">
                      <wps:wsp>
                        <wps:cNvSpPr/>
                        <wps:spPr>
                          <a:xfrm>
                            <a:off x="0" y="0"/>
                            <a:ext cx="1311910" cy="1343717"/>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3D53D824" w14:textId="59F7DA56" w:rsidR="0086623B" w:rsidRPr="001D5D3E" w:rsidRDefault="0086623B" w:rsidP="0086623B">
                              <w:pPr>
                                <w:jc w:val="center"/>
                                <w:rPr>
                                  <w:sz w:val="18"/>
                                  <w:szCs w:val="18"/>
                                  <w:lang w:val="es-ES"/>
                                </w:rPr>
                              </w:pPr>
                              <w:ins w:id="321" w:author="DILLAN SERRANO MOJICA" w:date="2021-09-24T15:38:00Z">
                                <w:r w:rsidRPr="00BD2590">
                                  <w:rPr>
                                    <w:color w:val="F4B083" w:themeColor="accent2" w:themeTint="99"/>
                                    <w:sz w:val="18"/>
                                    <w:szCs w:val="18"/>
                                    <w:lang w:val="es-ES"/>
                                    <w:rPrChange w:id="322" w:author="DILLAN SERRANO MOJICA" w:date="2021-09-24T15:39:00Z">
                                      <w:rPr>
                                        <w:sz w:val="18"/>
                                        <w:szCs w:val="18"/>
                                        <w:lang w:val="es-ES"/>
                                      </w:rPr>
                                    </w:rPrChange>
                                  </w:rPr>
                                  <w:t>REF1</w:t>
                                </w:r>
                              </w:ins>
                              <w:ins w:id="323" w:author="DILLAN SERRANO MOJICA" w:date="2021-09-27T15:21:00Z">
                                <w:r w:rsidR="009B718B">
                                  <w:rPr>
                                    <w:color w:val="F4B083" w:themeColor="accent2" w:themeTint="99"/>
                                    <w:sz w:val="18"/>
                                    <w:szCs w:val="18"/>
                                    <w:lang w:val="es-ES"/>
                                  </w:rPr>
                                  <w:t>5</w:t>
                                </w:r>
                              </w:ins>
                              <w:ins w:id="324" w:author="DILLAN SERRANO MOJICA" w:date="2021-09-24T15:38:00Z">
                                <w:r w:rsidRPr="00BD2590">
                                  <w:rPr>
                                    <w:color w:val="F4B083" w:themeColor="accent2" w:themeTint="99"/>
                                    <w:sz w:val="18"/>
                                    <w:szCs w:val="18"/>
                                    <w:lang w:val="es-ES"/>
                                    <w:rPrChange w:id="325" w:author="DILLAN SERRANO MOJICA" w:date="2021-09-24T15:39:00Z">
                                      <w:rPr>
                                        <w:sz w:val="18"/>
                                        <w:szCs w:val="18"/>
                                        <w:lang w:val="es-ES"/>
                                      </w:rPr>
                                    </w:rPrChange>
                                  </w:rPr>
                                  <w:t xml:space="preserve">: </w:t>
                                </w:r>
                              </w:ins>
                              <w:r>
                                <w:rPr>
                                  <w:sz w:val="18"/>
                                  <w:szCs w:val="18"/>
                                  <w:lang w:val="es-ES"/>
                                </w:rPr>
                                <w:t>Ajust</w:t>
                              </w:r>
                              <w:ins w:id="326" w:author="DILLAN SERRANO MOJICA" w:date="2021-09-24T16:04:00Z">
                                <w:r>
                                  <w:rPr>
                                    <w:sz w:val="18"/>
                                    <w:szCs w:val="18"/>
                                    <w:lang w:val="es-ES"/>
                                  </w:rPr>
                                  <w:t>ar</w:t>
                                </w:r>
                              </w:ins>
                              <w:del w:id="327" w:author="DILLAN SERRANO MOJICA" w:date="2021-09-24T16:04:00Z">
                                <w:r w:rsidDel="00002FF7">
                                  <w:rPr>
                                    <w:sz w:val="18"/>
                                    <w:szCs w:val="18"/>
                                    <w:lang w:val="es-ES"/>
                                  </w:rPr>
                                  <w:delText>e</w:delText>
                                </w:r>
                              </w:del>
                              <w:r>
                                <w:rPr>
                                  <w:sz w:val="18"/>
                                  <w:szCs w:val="18"/>
                                  <w:lang w:val="es-ES"/>
                                </w:rPr>
                                <w:t xml:space="preserve"> y complet</w:t>
                              </w:r>
                              <w:ins w:id="328" w:author="DILLAN SERRANO MOJICA" w:date="2021-09-24T16:04:00Z">
                                <w:r>
                                  <w:rPr>
                                    <w:sz w:val="18"/>
                                    <w:szCs w:val="18"/>
                                    <w:lang w:val="es-ES"/>
                                  </w:rPr>
                                  <w:t>ar</w:t>
                                </w:r>
                              </w:ins>
                              <w:del w:id="329" w:author="DILLAN SERRANO MOJICA" w:date="2021-09-24T16:04:00Z">
                                <w:r w:rsidDel="00002FF7">
                                  <w:rPr>
                                    <w:sz w:val="18"/>
                                    <w:szCs w:val="18"/>
                                    <w:lang w:val="es-ES"/>
                                  </w:rPr>
                                  <w:delText>e</w:delText>
                                </w:r>
                              </w:del>
                              <w:r>
                                <w:rPr>
                                  <w:sz w:val="18"/>
                                  <w:szCs w:val="18"/>
                                  <w:lang w:val="es-ES"/>
                                </w:rPr>
                                <w:t xml:space="preserve"> la documentación de la carpeta compartida , actuali</w:t>
                              </w:r>
                              <w:ins w:id="330" w:author="DILLAN SERRANO MOJICA" w:date="2021-09-24T16:04:00Z">
                                <w:r>
                                  <w:rPr>
                                    <w:sz w:val="18"/>
                                    <w:szCs w:val="18"/>
                                    <w:lang w:val="es-ES"/>
                                  </w:rPr>
                                  <w:t xml:space="preserve">zar </w:t>
                                </w:r>
                              </w:ins>
                              <w:del w:id="331" w:author="DILLAN SERRANO MOJICA" w:date="2021-09-24T16:04:00Z">
                                <w:r w:rsidDel="00002FF7">
                                  <w:rPr>
                                    <w:sz w:val="18"/>
                                    <w:szCs w:val="18"/>
                                    <w:lang w:val="es-ES"/>
                                  </w:rPr>
                                  <w:delText xml:space="preserve">ce </w:delText>
                                </w:r>
                              </w:del>
                              <w:r>
                                <w:rPr>
                                  <w:sz w:val="18"/>
                                  <w:szCs w:val="18"/>
                                  <w:lang w:val="es-ES"/>
                                </w:rPr>
                                <w:t xml:space="preserve">HU con comentarios y el estado de la HU en JIRA. </w:t>
                              </w:r>
                              <w:del w:id="332" w:author="DILLAN SERRANO MOJICA" w:date="2021-09-27T14:42:00Z">
                                <w:r w:rsidDel="0086623B">
                                  <w:rPr>
                                    <w:sz w:val="18"/>
                                    <w:szCs w:val="18"/>
                                    <w:lang w:val="es-ES"/>
                                  </w:rPr>
                                  <w:delText xml:space="preserve">Planear con Product Owner, y jefe desarrollo el paso a producción de la solución , la cual debe ser avalada por el Comité CAB, que corresponda . </w:delText>
                                </w:r>
                              </w:del>
                              <w:del w:id="333" w:author="DILLAN SERRANO MOJICA" w:date="2021-09-24T15:38:00Z">
                                <w:r w:rsidDel="002338D9">
                                  <w:rPr>
                                    <w:sz w:val="18"/>
                                    <w:szCs w:val="18"/>
                                    <w:lang w:val="es-ES"/>
                                  </w:rPr>
                                  <w:delText xml:space="preserve">Los pasos se realizan los lunes,  y Martes de cada semana.  Para entregar al CAB la documentación se debe enviar al Product Owner, Jefe desarrollo, y área de producción encargados de validar el paso. La hora del paso  se debe determinar con el Jefe de Desarrollo y producto owner y el acompañamiento del desarrollador para la implementación. </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4131B" id="Rectángulo 67" o:spid="_x0000_s1045" style="position:absolute;margin-left:0;margin-top:2.3pt;width:103.3pt;height:105.8pt;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" fillcolor="#4472c4 [3204]" strokecolor="#1f3763 [1604]" strokeweight="2.25pt">
                  <v:textbox>
                    <w:txbxContent>
                      <w:p w14:paraId="3D53D824" w14:textId="59F7DA56" w:rsidR="0086623B" w:rsidRPr="001D5D3E" w:rsidRDefault="0086623B" w:rsidP="0086623B">
                        <w:pPr>
                          <w:jc w:val="center"/>
                          <w:rPr>
                            <w:sz w:val="18"/>
                            <w:szCs w:val="18"/>
                            <w:lang w:val="es-ES"/>
                          </w:rPr>
                        </w:pPr>
                        <w:ins w:id="334" w:author="DILLAN SERRANO MOJICA" w:date="2021-09-24T15:38:00Z">
                          <w:r w:rsidRPr="00BD2590">
                            <w:rPr>
                              <w:color w:val="F4B083" w:themeColor="accent2" w:themeTint="99"/>
                              <w:sz w:val="18"/>
                              <w:szCs w:val="18"/>
                              <w:lang w:val="es-ES"/>
                              <w:rPrChange w:id="335" w:author="DILLAN SERRANO MOJICA" w:date="2021-09-24T15:39:00Z">
                                <w:rPr>
                                  <w:sz w:val="18"/>
                                  <w:szCs w:val="18"/>
                                  <w:lang w:val="es-ES"/>
                                </w:rPr>
                              </w:rPrChange>
                            </w:rPr>
                            <w:t>REF1</w:t>
                          </w:r>
                        </w:ins>
                        <w:ins w:id="336" w:author="DILLAN SERRANO MOJICA" w:date="2021-09-27T15:21:00Z">
                          <w:r w:rsidR="009B718B">
                            <w:rPr>
                              <w:color w:val="F4B083" w:themeColor="accent2" w:themeTint="99"/>
                              <w:sz w:val="18"/>
                              <w:szCs w:val="18"/>
                              <w:lang w:val="es-ES"/>
                            </w:rPr>
                            <w:t>5</w:t>
                          </w:r>
                        </w:ins>
                        <w:ins w:id="337" w:author="DILLAN SERRANO MOJICA" w:date="2021-09-24T15:38:00Z">
                          <w:r w:rsidRPr="00BD2590">
                            <w:rPr>
                              <w:color w:val="F4B083" w:themeColor="accent2" w:themeTint="99"/>
                              <w:sz w:val="18"/>
                              <w:szCs w:val="18"/>
                              <w:lang w:val="es-ES"/>
                              <w:rPrChange w:id="338" w:author="DILLAN SERRANO MOJICA" w:date="2021-09-24T15:39:00Z">
                                <w:rPr>
                                  <w:sz w:val="18"/>
                                  <w:szCs w:val="18"/>
                                  <w:lang w:val="es-ES"/>
                                </w:rPr>
                              </w:rPrChange>
                            </w:rPr>
                            <w:t xml:space="preserve">: </w:t>
                          </w:r>
                        </w:ins>
                        <w:r>
                          <w:rPr>
                            <w:sz w:val="18"/>
                            <w:szCs w:val="18"/>
                            <w:lang w:val="es-ES"/>
                          </w:rPr>
                          <w:t>Ajust</w:t>
                        </w:r>
                        <w:ins w:id="339" w:author="DILLAN SERRANO MOJICA" w:date="2021-09-24T16:04:00Z">
                          <w:r>
                            <w:rPr>
                              <w:sz w:val="18"/>
                              <w:szCs w:val="18"/>
                              <w:lang w:val="es-ES"/>
                            </w:rPr>
                            <w:t>ar</w:t>
                          </w:r>
                        </w:ins>
                        <w:del w:id="340" w:author="DILLAN SERRANO MOJICA" w:date="2021-09-24T16:04:00Z">
                          <w:r w:rsidDel="00002FF7">
                            <w:rPr>
                              <w:sz w:val="18"/>
                              <w:szCs w:val="18"/>
                              <w:lang w:val="es-ES"/>
                            </w:rPr>
                            <w:delText>e</w:delText>
                          </w:r>
                        </w:del>
                        <w:r>
                          <w:rPr>
                            <w:sz w:val="18"/>
                            <w:szCs w:val="18"/>
                            <w:lang w:val="es-ES"/>
                          </w:rPr>
                          <w:t xml:space="preserve"> y complet</w:t>
                        </w:r>
                        <w:ins w:id="341" w:author="DILLAN SERRANO MOJICA" w:date="2021-09-24T16:04:00Z">
                          <w:r>
                            <w:rPr>
                              <w:sz w:val="18"/>
                              <w:szCs w:val="18"/>
                              <w:lang w:val="es-ES"/>
                            </w:rPr>
                            <w:t>ar</w:t>
                          </w:r>
                        </w:ins>
                        <w:del w:id="342" w:author="DILLAN SERRANO MOJICA" w:date="2021-09-24T16:04:00Z">
                          <w:r w:rsidDel="00002FF7">
                            <w:rPr>
                              <w:sz w:val="18"/>
                              <w:szCs w:val="18"/>
                              <w:lang w:val="es-ES"/>
                            </w:rPr>
                            <w:delText>e</w:delText>
                          </w:r>
                        </w:del>
                        <w:r>
                          <w:rPr>
                            <w:sz w:val="18"/>
                            <w:szCs w:val="18"/>
                            <w:lang w:val="es-ES"/>
                          </w:rPr>
                          <w:t xml:space="preserve"> la documentación de la carpeta compartida , actuali</w:t>
                        </w:r>
                        <w:ins w:id="343" w:author="DILLAN SERRANO MOJICA" w:date="2021-09-24T16:04:00Z">
                          <w:r>
                            <w:rPr>
                              <w:sz w:val="18"/>
                              <w:szCs w:val="18"/>
                              <w:lang w:val="es-ES"/>
                            </w:rPr>
                            <w:t xml:space="preserve">zar </w:t>
                          </w:r>
                        </w:ins>
                        <w:del w:id="344" w:author="DILLAN SERRANO MOJICA" w:date="2021-09-24T16:04:00Z">
                          <w:r w:rsidDel="00002FF7">
                            <w:rPr>
                              <w:sz w:val="18"/>
                              <w:szCs w:val="18"/>
                              <w:lang w:val="es-ES"/>
                            </w:rPr>
                            <w:delText xml:space="preserve">ce </w:delText>
                          </w:r>
                        </w:del>
                        <w:r>
                          <w:rPr>
                            <w:sz w:val="18"/>
                            <w:szCs w:val="18"/>
                            <w:lang w:val="es-ES"/>
                          </w:rPr>
                          <w:t xml:space="preserve">HU con comentarios y el estado de la HU en JIRA. </w:t>
                        </w:r>
                        <w:del w:id="345" w:author="DILLAN SERRANO MOJICA" w:date="2021-09-27T14:42:00Z">
                          <w:r w:rsidDel="0086623B">
                            <w:rPr>
                              <w:sz w:val="18"/>
                              <w:szCs w:val="18"/>
                              <w:lang w:val="es-ES"/>
                            </w:rPr>
                            <w:delText xml:space="preserve">Planear con Product Owner, y jefe desarrollo el paso a producción de la solución , la cual debe ser avalada por el Comité CAB, que corresponda . </w:delText>
                          </w:r>
                        </w:del>
                        <w:del w:id="346" w:author="DILLAN SERRANO MOJICA" w:date="2021-09-24T15:38:00Z">
                          <w:r w:rsidDel="002338D9">
                            <w:rPr>
                              <w:sz w:val="18"/>
                              <w:szCs w:val="18"/>
                              <w:lang w:val="es-ES"/>
                            </w:rPr>
                            <w:delText xml:space="preserve">Los pasos se realizan los lunes,  y Martes de cada semana.  Para entregar al CAB la documentación se debe enviar al Product Owner, Jefe desarrollo, y área de producción encargados de validar el paso. La hora del paso  se debe determinar con el Jefe de Desarrollo y producto owner y el acompañamiento del desarrollador para la implementación. </w:delText>
                          </w:r>
                        </w:del>
                      </w:p>
                    </w:txbxContent>
                  </v:textbox>
                  <w10:wrap anchorx="margin"/>
                </v:rect>
              </w:pict>
            </mc:Fallback>
          </mc:AlternateContent>
        </w:r>
      </w:ins>
    </w:p>
    <w:p w14:paraId="0D8EF1BC" w14:textId="2A33E9B8" w:rsidR="00122754" w:rsidRPr="00122754" w:rsidRDefault="00122754" w:rsidP="00122754">
      <w:pPr>
        <w:rPr>
          <w:lang w:val="es-ES"/>
        </w:rPr>
      </w:pPr>
    </w:p>
    <w:p w14:paraId="09425734" w14:textId="249A13DC" w:rsidR="00122754" w:rsidRPr="00122754" w:rsidRDefault="007A0F7F" w:rsidP="00122754">
      <w:pPr>
        <w:rPr>
          <w:lang w:val="es-ES"/>
        </w:rPr>
      </w:pPr>
      <w:ins w:id="347" w:author="DILLAN SERRANO MOJICA" w:date="2021-09-27T14:46:00Z">
        <w:r>
          <w:rPr>
            <w:noProof/>
            <w:lang w:val="es-ES"/>
          </w:rPr>
          <mc:AlternateContent>
            <mc:Choice Requires="wps">
              <w:drawing>
                <wp:anchor distT="0" distB="0" distL="114300" distR="114300" simplePos="0" relativeHeight="251803648" behindDoc="0" locked="0" layoutInCell="1" allowOverlap="1" wp14:anchorId="24218FE7" wp14:editId="747F135A">
                  <wp:simplePos x="0" y="0"/>
                  <wp:positionH relativeFrom="margin">
                    <wp:posOffset>4660672</wp:posOffset>
                  </wp:positionH>
                  <wp:positionV relativeFrom="paragraph">
                    <wp:posOffset>18320</wp:posOffset>
                  </wp:positionV>
                  <wp:extent cx="163773" cy="123825"/>
                  <wp:effectExtent l="0" t="19050" r="46355" b="47625"/>
                  <wp:wrapNone/>
                  <wp:docPr id="76" name="Flecha: a la derecha 76"/>
                  <wp:cNvGraphicFramePr/>
                  <a:graphic xmlns:a="http://schemas.openxmlformats.org/drawingml/2006/main">
                    <a:graphicData uri="http://schemas.microsoft.com/office/word/2010/wordprocessingShape">
                      <wps:wsp>
                        <wps:cNvSpPr/>
                        <wps:spPr>
                          <a:xfrm flipV="1">
                            <a:off x="0" y="0"/>
                            <a:ext cx="163773"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DA187" id="Flecha: a la derecha 76" o:spid="_x0000_s1026" type="#_x0000_t13" style="position:absolute;margin-left:367pt;margin-top:1.45pt;width:12.9pt;height:9.75pt;flip:y;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" adj="13434" fillcolor="#4472c4 [3204]" strokecolor="#1f3763 [1604]" strokeweight="1pt">
                  <w10:wrap anchorx="margin"/>
                </v:shape>
              </w:pict>
            </mc:Fallback>
          </mc:AlternateContent>
        </w:r>
      </w:ins>
      <w:ins w:id="348" w:author="DILLAN SERRANO MOJICA" w:date="2021-09-24T15:37:00Z">
        <w:r w:rsidR="00DC033C">
          <w:rPr>
            <w:noProof/>
            <w:lang w:val="es-ES"/>
          </w:rPr>
          <mc:AlternateContent>
            <mc:Choice Requires="wps">
              <w:drawing>
                <wp:anchor distT="0" distB="0" distL="114300" distR="114300" simplePos="0" relativeHeight="251795456" behindDoc="0" locked="0" layoutInCell="1" allowOverlap="1" wp14:anchorId="7FEC4313" wp14:editId="6344D6E6">
                  <wp:simplePos x="0" y="0"/>
                  <wp:positionH relativeFrom="margin">
                    <wp:posOffset>2939131</wp:posOffset>
                  </wp:positionH>
                  <wp:positionV relativeFrom="paragraph">
                    <wp:posOffset>50211</wp:posOffset>
                  </wp:positionV>
                  <wp:extent cx="163773" cy="123825"/>
                  <wp:effectExtent l="0" t="19050" r="46355" b="47625"/>
                  <wp:wrapNone/>
                  <wp:docPr id="18" name="Flecha: a la derecha 18"/>
                  <wp:cNvGraphicFramePr/>
                  <a:graphic xmlns:a="http://schemas.openxmlformats.org/drawingml/2006/main">
                    <a:graphicData uri="http://schemas.microsoft.com/office/word/2010/wordprocessingShape">
                      <wps:wsp>
                        <wps:cNvSpPr/>
                        <wps:spPr>
                          <a:xfrm flipV="1">
                            <a:off x="0" y="0"/>
                            <a:ext cx="163773"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CD947" id="Flecha: a la derecha 18" o:spid="_x0000_s1026" type="#_x0000_t13" style="position:absolute;margin-left:231.45pt;margin-top:3.95pt;width:12.9pt;height:9.75pt;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" adj="13434" fillcolor="#4472c4 [3204]" strokecolor="#1f3763 [1604]" strokeweight="1pt">
                  <w10:wrap anchorx="margin"/>
                </v:shape>
              </w:pict>
            </mc:Fallback>
          </mc:AlternateContent>
        </w:r>
      </w:ins>
      <w:r w:rsidR="0086623B">
        <w:rPr>
          <w:noProof/>
          <w:lang w:val="es-ES"/>
        </w:rPr>
        <mc:AlternateContent>
          <mc:Choice Requires="wps">
            <w:drawing>
              <wp:anchor distT="0" distB="0" distL="114300" distR="114300" simplePos="0" relativeHeight="251757568" behindDoc="0" locked="0" layoutInCell="1" allowOverlap="1" wp14:anchorId="2449D860" wp14:editId="2C198E48">
                <wp:simplePos x="0" y="0"/>
                <wp:positionH relativeFrom="margin">
                  <wp:posOffset>1353858</wp:posOffset>
                </wp:positionH>
                <wp:positionV relativeFrom="paragraph">
                  <wp:posOffset>18955</wp:posOffset>
                </wp:positionV>
                <wp:extent cx="200025" cy="123825"/>
                <wp:effectExtent l="0" t="19050" r="47625" b="47625"/>
                <wp:wrapNone/>
                <wp:docPr id="59" name="Flecha: a la derecha 59"/>
                <wp:cNvGraphicFramePr/>
                <a:graphic xmlns:a="http://schemas.openxmlformats.org/drawingml/2006/main">
                  <a:graphicData uri="http://schemas.microsoft.com/office/word/2010/wordprocessingShape">
                    <wps:wsp>
                      <wps:cNvSpPr/>
                      <wps:spPr>
                        <a:xfrm flipV="1">
                          <a:off x="0" y="0"/>
                          <a:ext cx="20002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B158B" id="Flecha: a la derecha 59" o:spid="_x0000_s1026" type="#_x0000_t13" style="position:absolute;margin-left:106.6pt;margin-top:1.5pt;width:15.75pt;height:9.75pt;flip: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" adj="14914" fillcolor="#4472c4 [3204]" strokecolor="#1f3763 [1604]" strokeweight="1pt">
                <w10:wrap anchorx="margin"/>
              </v:shape>
            </w:pict>
          </mc:Fallback>
        </mc:AlternateContent>
      </w:r>
    </w:p>
    <w:p w14:paraId="26F36168" w14:textId="22097A75" w:rsidR="00122754" w:rsidRPr="00122754" w:rsidRDefault="00122754" w:rsidP="00122754">
      <w:pPr>
        <w:rPr>
          <w:lang w:val="es-ES"/>
        </w:rPr>
      </w:pPr>
    </w:p>
    <w:p w14:paraId="4B23956C" w14:textId="6DAEC512" w:rsidR="00122754" w:rsidRPr="00122754" w:rsidRDefault="00DC033C" w:rsidP="00122754">
      <w:pPr>
        <w:rPr>
          <w:lang w:val="es-ES"/>
        </w:rPr>
      </w:pPr>
      <w:r>
        <w:rPr>
          <w:noProof/>
          <w:lang w:val="es-ES"/>
        </w:rPr>
        <mc:AlternateContent>
          <mc:Choice Requires="wps">
            <w:drawing>
              <wp:anchor distT="0" distB="0" distL="114300" distR="114300" simplePos="0" relativeHeight="251763712" behindDoc="0" locked="0" layoutInCell="1" allowOverlap="1" wp14:anchorId="08717557" wp14:editId="55BA783A">
                <wp:simplePos x="0" y="0"/>
                <wp:positionH relativeFrom="margin">
                  <wp:posOffset>5700850</wp:posOffset>
                </wp:positionH>
                <wp:positionV relativeFrom="paragraph">
                  <wp:posOffset>264595</wp:posOffset>
                </wp:positionV>
                <wp:extent cx="200025" cy="123825"/>
                <wp:effectExtent l="19050" t="0" r="47625" b="47625"/>
                <wp:wrapNone/>
                <wp:docPr id="62" name="Flecha: a la derecha 62"/>
                <wp:cNvGraphicFramePr/>
                <a:graphic xmlns:a="http://schemas.openxmlformats.org/drawingml/2006/main">
                  <a:graphicData uri="http://schemas.microsoft.com/office/word/2010/wordprocessingShape">
                    <wps:wsp>
                      <wps:cNvSpPr/>
                      <wps:spPr>
                        <a:xfrm rot="5400000" flipV="1">
                          <a:off x="0" y="0"/>
                          <a:ext cx="20002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015E0" id="Flecha: a la derecha 62" o:spid="_x0000_s1026" type="#_x0000_t13" style="position:absolute;margin-left:448.9pt;margin-top:20.85pt;width:15.75pt;height:9.75pt;rotation:-90;flip: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" adj="14914" fillcolor="#4472c4 [3204]" strokecolor="#1f3763 [1604]" strokeweight="1pt">
                <w10:wrap anchorx="margin"/>
              </v:shape>
            </w:pict>
          </mc:Fallback>
        </mc:AlternateContent>
      </w:r>
    </w:p>
    <w:p w14:paraId="33DFE132" w14:textId="64CB44F0" w:rsidR="00122754" w:rsidRPr="00122754" w:rsidRDefault="00DC033C" w:rsidP="00122754">
      <w:pPr>
        <w:rPr>
          <w:lang w:val="es-ES"/>
        </w:rPr>
      </w:pPr>
      <w:r>
        <w:rPr>
          <w:noProof/>
          <w:lang w:val="es-ES"/>
        </w:rPr>
        <mc:AlternateContent>
          <mc:Choice Requires="wps">
            <w:drawing>
              <wp:anchor distT="0" distB="0" distL="114300" distR="114300" simplePos="0" relativeHeight="251761664" behindDoc="0" locked="0" layoutInCell="1" allowOverlap="1" wp14:anchorId="4BEDD78C" wp14:editId="30B23E62">
                <wp:simplePos x="0" y="0"/>
                <wp:positionH relativeFrom="column">
                  <wp:posOffset>5790091</wp:posOffset>
                </wp:positionH>
                <wp:positionV relativeFrom="paragraph">
                  <wp:posOffset>231614</wp:posOffset>
                </wp:positionV>
                <wp:extent cx="76484" cy="1720632"/>
                <wp:effectExtent l="19050" t="0" r="38100" b="32385"/>
                <wp:wrapNone/>
                <wp:docPr id="61" name="Flecha: hacia abajo 61"/>
                <wp:cNvGraphicFramePr/>
                <a:graphic xmlns:a="http://schemas.openxmlformats.org/drawingml/2006/main">
                  <a:graphicData uri="http://schemas.microsoft.com/office/word/2010/wordprocessingShape">
                    <wps:wsp>
                      <wps:cNvSpPr/>
                      <wps:spPr>
                        <a:xfrm>
                          <a:off x="0" y="0"/>
                          <a:ext cx="76484" cy="17206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8D9EB" id="Flecha: hacia abajo 61" o:spid="_x0000_s1026" type="#_x0000_t67" style="position:absolute;margin-left:455.9pt;margin-top:18.25pt;width:6pt;height:13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" adj="21120" fillcolor="#4472c4 [3204]" strokecolor="#1f3763 [1604]" strokeweight="1pt"/>
            </w:pict>
          </mc:Fallback>
        </mc:AlternateContent>
      </w:r>
    </w:p>
    <w:p w14:paraId="56B977D0" w14:textId="587A504B" w:rsidR="00122754" w:rsidRPr="00122754" w:rsidRDefault="00122754" w:rsidP="00122754">
      <w:pPr>
        <w:rPr>
          <w:lang w:val="es-ES"/>
        </w:rPr>
      </w:pPr>
    </w:p>
    <w:p w14:paraId="5381DC5C" w14:textId="76F584D1" w:rsidR="00122754" w:rsidRPr="00122754" w:rsidRDefault="00122754" w:rsidP="00122754">
      <w:pPr>
        <w:rPr>
          <w:lang w:val="es-ES"/>
        </w:rPr>
      </w:pPr>
    </w:p>
    <w:p w14:paraId="7F1AEF32" w14:textId="5FB6AD67" w:rsidR="00122754" w:rsidRPr="00122754" w:rsidRDefault="00122754" w:rsidP="00122754">
      <w:pPr>
        <w:rPr>
          <w:lang w:val="es-ES"/>
        </w:rPr>
      </w:pPr>
    </w:p>
    <w:p w14:paraId="795571DC" w14:textId="027520A3" w:rsidR="00122754" w:rsidRPr="00122754" w:rsidRDefault="00122754" w:rsidP="00122754">
      <w:pPr>
        <w:rPr>
          <w:lang w:val="es-ES"/>
        </w:rPr>
      </w:pPr>
    </w:p>
    <w:p w14:paraId="766D7F0E" w14:textId="267BE702" w:rsidR="00122754" w:rsidRPr="00122754" w:rsidRDefault="00122754" w:rsidP="00122754">
      <w:pPr>
        <w:rPr>
          <w:lang w:val="es-ES"/>
        </w:rPr>
      </w:pPr>
    </w:p>
    <w:p w14:paraId="3E8A7149" w14:textId="115E077F" w:rsidR="00122754" w:rsidRPr="00122754" w:rsidRDefault="00122754" w:rsidP="00122754">
      <w:pPr>
        <w:rPr>
          <w:lang w:val="es-ES"/>
        </w:rPr>
      </w:pPr>
      <w:r>
        <w:rPr>
          <w:noProof/>
          <w:lang w:val="es-ES"/>
        </w:rPr>
        <mc:AlternateContent>
          <mc:Choice Requires="wps">
            <w:drawing>
              <wp:anchor distT="0" distB="0" distL="114300" distR="114300" simplePos="0" relativeHeight="251759616" behindDoc="0" locked="0" layoutInCell="1" allowOverlap="1" wp14:anchorId="4BB2A244" wp14:editId="76E73940">
                <wp:simplePos x="0" y="0"/>
                <wp:positionH relativeFrom="margin">
                  <wp:posOffset>1872615</wp:posOffset>
                </wp:positionH>
                <wp:positionV relativeFrom="paragraph">
                  <wp:posOffset>196851</wp:posOffset>
                </wp:positionV>
                <wp:extent cx="3924300" cy="95250"/>
                <wp:effectExtent l="19050" t="19050" r="19050" b="38100"/>
                <wp:wrapNone/>
                <wp:docPr id="60" name="Flecha: hacia la izquierda 60"/>
                <wp:cNvGraphicFramePr/>
                <a:graphic xmlns:a="http://schemas.openxmlformats.org/drawingml/2006/main">
                  <a:graphicData uri="http://schemas.microsoft.com/office/word/2010/wordprocessingShape">
                    <wps:wsp>
                      <wps:cNvSpPr/>
                      <wps:spPr>
                        <a:xfrm>
                          <a:off x="0" y="0"/>
                          <a:ext cx="3924300" cy="952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BCFDB97" id="Flecha: hacia la izquierda 60" o:spid="_x0000_s1026" type="#_x0000_t66" style="position:absolute;margin-left:147.45pt;margin-top:15.5pt;width:309pt;height: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" adj="262" fillcolor="#4472c4 [3204]" strokecolor="#1f3763 [1604]" strokeweight="1pt">
                <w10:wrap anchorx="margin"/>
              </v:shape>
            </w:pict>
          </mc:Fallback>
        </mc:AlternateContent>
      </w:r>
    </w:p>
    <w:p w14:paraId="1A61D005" w14:textId="600AEC69" w:rsidR="00122754" w:rsidRPr="00122754" w:rsidRDefault="00122754" w:rsidP="00122754">
      <w:pPr>
        <w:rPr>
          <w:lang w:val="es-ES"/>
        </w:rPr>
      </w:pPr>
      <w:r>
        <w:rPr>
          <w:noProof/>
          <w:lang w:val="es-ES"/>
        </w:rPr>
        <mc:AlternateContent>
          <mc:Choice Requires="wps">
            <w:drawing>
              <wp:anchor distT="0" distB="0" distL="114300" distR="114300" simplePos="0" relativeHeight="251769856" behindDoc="0" locked="0" layoutInCell="1" allowOverlap="1" wp14:anchorId="4E9EC944" wp14:editId="60005FB9">
                <wp:simplePos x="0" y="0"/>
                <wp:positionH relativeFrom="margin">
                  <wp:posOffset>2705100</wp:posOffset>
                </wp:positionH>
                <wp:positionV relativeFrom="paragraph">
                  <wp:posOffset>1045210</wp:posOffset>
                </wp:positionV>
                <wp:extent cx="257175" cy="114300"/>
                <wp:effectExtent l="0" t="19050" r="47625" b="38100"/>
                <wp:wrapNone/>
                <wp:docPr id="65" name="Flecha: a la derecha 65"/>
                <wp:cNvGraphicFramePr/>
                <a:graphic xmlns:a="http://schemas.openxmlformats.org/drawingml/2006/main">
                  <a:graphicData uri="http://schemas.microsoft.com/office/word/2010/wordprocessingShape">
                    <wps:wsp>
                      <wps:cNvSpPr/>
                      <wps:spPr>
                        <a:xfrm>
                          <a:off x="0" y="0"/>
                          <a:ext cx="2571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shape w14:anchorId="0376914E" id="Flecha: a la derecha 65" o:spid="_x0000_s1026" type="#_x0000_t13" style="position:absolute;margin-left:213pt;margin-top:82.3pt;width:20.25pt;height:9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" adj="16800" fillcolor="#4472c4 [3204]" strokecolor="#1f3763 [1604]" strokeweight="1pt">
                <w10:wrap anchorx="margin"/>
              </v:shape>
            </w:pict>
          </mc:Fallback>
        </mc:AlternateContent>
      </w:r>
      <w:r>
        <w:rPr>
          <w:noProof/>
          <w:lang w:val="es-ES"/>
        </w:rPr>
        <mc:AlternateContent>
          <mc:Choice Requires="wps">
            <w:drawing>
              <wp:anchor distT="0" distB="0" distL="114300" distR="114300" simplePos="0" relativeHeight="251767808" behindDoc="0" locked="0" layoutInCell="1" allowOverlap="1" wp14:anchorId="2B1A4C96" wp14:editId="6578A289">
                <wp:simplePos x="0" y="0"/>
                <wp:positionH relativeFrom="column">
                  <wp:posOffset>1796415</wp:posOffset>
                </wp:positionH>
                <wp:positionV relativeFrom="paragraph">
                  <wp:posOffset>6985</wp:posOffset>
                </wp:positionV>
                <wp:extent cx="95250" cy="438150"/>
                <wp:effectExtent l="19050" t="0" r="38100" b="38100"/>
                <wp:wrapNone/>
                <wp:docPr id="64" name="Flecha: hacia abajo 64"/>
                <wp:cNvGraphicFramePr/>
                <a:graphic xmlns:a="http://schemas.openxmlformats.org/drawingml/2006/main">
                  <a:graphicData uri="http://schemas.microsoft.com/office/word/2010/wordprocessingShape">
                    <wps:wsp>
                      <wps:cNvSpPr/>
                      <wps:spPr>
                        <a:xfrm>
                          <a:off x="0" y="0"/>
                          <a:ext cx="95250"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FC7575B" id="Flecha: hacia abajo 64" o:spid="_x0000_s1026" type="#_x0000_t67" style="position:absolute;margin-left:141.45pt;margin-top:.55pt;width:7.5pt;height:3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" adj="19252" fillcolor="#4472c4 [3204]" strokecolor="#1f3763 [1604]" strokeweight="1pt"/>
            </w:pict>
          </mc:Fallback>
        </mc:AlternateContent>
      </w:r>
      <w:r>
        <w:rPr>
          <w:noProof/>
          <w:lang w:val="es-ES"/>
        </w:rPr>
        <mc:AlternateContent>
          <mc:Choice Requires="wps">
            <w:drawing>
              <wp:anchor distT="0" distB="0" distL="114300" distR="114300" simplePos="0" relativeHeight="251765760" behindDoc="0" locked="0" layoutInCell="1" allowOverlap="1" wp14:anchorId="6BC6B40B" wp14:editId="0DADF40F">
                <wp:simplePos x="0" y="0"/>
                <wp:positionH relativeFrom="column">
                  <wp:posOffset>1034415</wp:posOffset>
                </wp:positionH>
                <wp:positionV relativeFrom="paragraph">
                  <wp:posOffset>464185</wp:posOffset>
                </wp:positionV>
                <wp:extent cx="1619250" cy="1266825"/>
                <wp:effectExtent l="38100" t="38100" r="19050" b="47625"/>
                <wp:wrapNone/>
                <wp:docPr id="63" name="Diagrama de flujo: decisión 63"/>
                <wp:cNvGraphicFramePr/>
                <a:graphic xmlns:a="http://schemas.openxmlformats.org/drawingml/2006/main">
                  <a:graphicData uri="http://schemas.microsoft.com/office/word/2010/wordprocessingShape">
                    <wps:wsp>
                      <wps:cNvSpPr/>
                      <wps:spPr>
                        <a:xfrm>
                          <a:off x="0" y="0"/>
                          <a:ext cx="1619250" cy="1266825"/>
                        </a:xfrm>
                        <a:prstGeom prst="flowChartDecision">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5448215F" w14:textId="5A6244E1" w:rsidR="00EB661D" w:rsidRPr="00EB661D" w:rsidRDefault="00EB661D" w:rsidP="00EB661D">
                            <w:pPr>
                              <w:jc w:val="center"/>
                              <w:rPr>
                                <w:sz w:val="18"/>
                                <w:szCs w:val="18"/>
                                <w:lang w:val="es-ES"/>
                              </w:rPr>
                            </w:pPr>
                            <w:r w:rsidRPr="00EB661D">
                              <w:rPr>
                                <w:sz w:val="18"/>
                                <w:szCs w:val="18"/>
                                <w:lang w:val="es-ES"/>
                              </w:rPr>
                              <w:t>Si OK 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B40B" id="Diagrama de flujo: decisión 63" o:spid="_x0000_s1046" type="#_x0000_t110" style="position:absolute;margin-left:81.45pt;margin-top:36.55pt;width:127.5pt;height:99.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" fillcolor="#4472c4 [3204]" strokecolor="#1f3763 [1604]" strokeweight="2.25pt">
                <v:textbox>
                  <w:txbxContent>
                    <w:p w14:paraId="5448215F" w14:textId="5A6244E1" w:rsidR="00EB661D" w:rsidRPr="00EB661D" w:rsidRDefault="00EB661D" w:rsidP="00EB661D">
                      <w:pPr>
                        <w:jc w:val="center"/>
                        <w:rPr>
                          <w:sz w:val="18"/>
                          <w:szCs w:val="18"/>
                          <w:lang w:val="es-ES"/>
                        </w:rPr>
                      </w:pPr>
                      <w:r w:rsidRPr="00EB661D">
                        <w:rPr>
                          <w:sz w:val="18"/>
                          <w:szCs w:val="18"/>
                          <w:lang w:val="es-ES"/>
                        </w:rPr>
                        <w:t>Si OK Implementación</w:t>
                      </w:r>
                    </w:p>
                  </w:txbxContent>
                </v:textbox>
              </v:shape>
            </w:pict>
          </mc:Fallback>
        </mc:AlternateContent>
      </w:r>
    </w:p>
    <w:p w14:paraId="0E3E72A9" w14:textId="22479C8F" w:rsidR="00122754" w:rsidRDefault="00122754" w:rsidP="00122754">
      <w:pPr>
        <w:tabs>
          <w:tab w:val="left" w:pos="2235"/>
        </w:tabs>
        <w:rPr>
          <w:lang w:val="es-ES"/>
        </w:rPr>
      </w:pPr>
    </w:p>
    <w:p w14:paraId="68A12DC7" w14:textId="1E436716" w:rsidR="00122754" w:rsidRDefault="001354CE" w:rsidP="00122754">
      <w:pPr>
        <w:tabs>
          <w:tab w:val="left" w:pos="2235"/>
        </w:tabs>
        <w:rPr>
          <w:lang w:val="es-ES"/>
        </w:rPr>
      </w:pPr>
      <w:r>
        <w:rPr>
          <w:noProof/>
          <w:lang w:val="es-ES"/>
        </w:rPr>
        <mc:AlternateContent>
          <mc:Choice Requires="wps">
            <w:drawing>
              <wp:anchor distT="0" distB="0" distL="114300" distR="114300" simplePos="0" relativeHeight="251781120" behindDoc="0" locked="0" layoutInCell="1" allowOverlap="1" wp14:anchorId="34122144" wp14:editId="1D1154D8">
                <wp:simplePos x="0" y="0"/>
                <wp:positionH relativeFrom="margin">
                  <wp:posOffset>-584835</wp:posOffset>
                </wp:positionH>
                <wp:positionV relativeFrom="paragraph">
                  <wp:posOffset>492760</wp:posOffset>
                </wp:positionV>
                <wp:extent cx="295275" cy="95250"/>
                <wp:effectExtent l="19050" t="19050" r="28575" b="38100"/>
                <wp:wrapNone/>
                <wp:docPr id="72" name="Flecha: a la derecha 72"/>
                <wp:cNvGraphicFramePr/>
                <a:graphic xmlns:a="http://schemas.openxmlformats.org/drawingml/2006/main">
                  <a:graphicData uri="http://schemas.microsoft.com/office/word/2010/wordprocessingShape">
                    <wps:wsp>
                      <wps:cNvSpPr/>
                      <wps:spPr>
                        <a:xfrm flipH="1">
                          <a:off x="0" y="0"/>
                          <a:ext cx="295275" cy="952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D469198" id="Flecha: a la derecha 72" o:spid="_x0000_s1026" type="#_x0000_t13" style="position:absolute;margin-left:-46.05pt;margin-top:38.8pt;width:23.25pt;height:7.5pt;flip:x;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" adj="18116" fillcolor="red" strokecolor="#1f3763 [1604]" strokeweight="1pt">
                <w10:wrap anchorx="margin"/>
              </v:shape>
            </w:pict>
          </mc:Fallback>
        </mc:AlternateContent>
      </w:r>
      <w:r w:rsidR="00122754">
        <w:rPr>
          <w:noProof/>
          <w:lang w:val="es-ES"/>
        </w:rPr>
        <mc:AlternateContent>
          <mc:Choice Requires="wps">
            <w:drawing>
              <wp:anchor distT="0" distB="0" distL="114300" distR="114300" simplePos="0" relativeHeight="251778048" behindDoc="0" locked="0" layoutInCell="1" allowOverlap="1" wp14:anchorId="5C55561F" wp14:editId="63D0FB3B">
                <wp:simplePos x="0" y="0"/>
                <wp:positionH relativeFrom="margin">
                  <wp:posOffset>796290</wp:posOffset>
                </wp:positionH>
                <wp:positionV relativeFrom="paragraph">
                  <wp:posOffset>492760</wp:posOffset>
                </wp:positionV>
                <wp:extent cx="190500" cy="104775"/>
                <wp:effectExtent l="19050" t="19050" r="19050" b="47625"/>
                <wp:wrapNone/>
                <wp:docPr id="70" name="Flecha: a la derecha 70"/>
                <wp:cNvGraphicFramePr/>
                <a:graphic xmlns:a="http://schemas.openxmlformats.org/drawingml/2006/main">
                  <a:graphicData uri="http://schemas.microsoft.com/office/word/2010/wordprocessingShape">
                    <wps:wsp>
                      <wps:cNvSpPr/>
                      <wps:spPr>
                        <a:xfrm flipH="1">
                          <a:off x="0" y="0"/>
                          <a:ext cx="1905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A53D816" id="Flecha: a la derecha 70" o:spid="_x0000_s1026" type="#_x0000_t13" style="position:absolute;margin-left:62.7pt;margin-top:38.8pt;width:15pt;height:8.25pt;flip:x;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" adj="15660" fillcolor="#4472c4 [3204]" strokecolor="#1f3763 [1604]" strokeweight="1pt">
                <w10:wrap anchorx="margin"/>
              </v:shape>
            </w:pict>
          </mc:Fallback>
        </mc:AlternateContent>
      </w:r>
      <w:r w:rsidR="00122754">
        <w:rPr>
          <w:noProof/>
          <w:lang w:val="es-ES"/>
        </w:rPr>
        <mc:AlternateContent>
          <mc:Choice Requires="wps">
            <w:drawing>
              <wp:anchor distT="0" distB="0" distL="114300" distR="114300" simplePos="0" relativeHeight="251776000" behindDoc="0" locked="0" layoutInCell="1" allowOverlap="1" wp14:anchorId="3345868A" wp14:editId="447B6B70">
                <wp:simplePos x="0" y="0"/>
                <wp:positionH relativeFrom="margin">
                  <wp:posOffset>-222885</wp:posOffset>
                </wp:positionH>
                <wp:positionV relativeFrom="paragraph">
                  <wp:posOffset>407034</wp:posOffset>
                </wp:positionV>
                <wp:extent cx="981075" cy="390525"/>
                <wp:effectExtent l="19050" t="19050" r="28575" b="28575"/>
                <wp:wrapNone/>
                <wp:docPr id="69" name="Rectángulo 69"/>
                <wp:cNvGraphicFramePr/>
                <a:graphic xmlns:a="http://schemas.openxmlformats.org/drawingml/2006/main">
                  <a:graphicData uri="http://schemas.microsoft.com/office/word/2010/wordprocessingShape">
                    <wps:wsp>
                      <wps:cNvSpPr/>
                      <wps:spPr>
                        <a:xfrm>
                          <a:off x="0" y="0"/>
                          <a:ext cx="981075" cy="39052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2CEDC6C6" w14:textId="7CA01AA4" w:rsidR="00122754" w:rsidRPr="001D5D3E" w:rsidRDefault="00122754" w:rsidP="00122754">
                            <w:pPr>
                              <w:jc w:val="center"/>
                              <w:rPr>
                                <w:sz w:val="18"/>
                                <w:szCs w:val="18"/>
                                <w:lang w:val="es-ES"/>
                              </w:rPr>
                            </w:pPr>
                            <w:r>
                              <w:rPr>
                                <w:sz w:val="18"/>
                                <w:szCs w:val="18"/>
                                <w:lang w:val="es-ES"/>
                              </w:rPr>
                              <w:t xml:space="preserve">ECAB Comité de Emergencia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5868A" id="Rectángulo 69" o:spid="_x0000_s1047" style="position:absolute;margin-left:-17.55pt;margin-top:32.05pt;width:77.25pt;height:30.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" fillcolor="#4472c4 [3204]" strokecolor="#1f3763 [1604]" strokeweight="2.25pt">
                <v:textbox>
                  <w:txbxContent>
                    <w:p w14:paraId="2CEDC6C6" w14:textId="7CA01AA4" w:rsidR="00122754" w:rsidRPr="001D5D3E" w:rsidRDefault="00122754" w:rsidP="00122754">
                      <w:pPr>
                        <w:jc w:val="center"/>
                        <w:rPr>
                          <w:sz w:val="18"/>
                          <w:szCs w:val="18"/>
                          <w:lang w:val="es-ES"/>
                        </w:rPr>
                      </w:pPr>
                      <w:r>
                        <w:rPr>
                          <w:sz w:val="18"/>
                          <w:szCs w:val="18"/>
                          <w:lang w:val="es-ES"/>
                        </w:rPr>
                        <w:t xml:space="preserve">ECAB Comité de Emergencia </w:t>
                      </w:r>
                    </w:p>
                  </w:txbxContent>
                </v:textbox>
                <w10:wrap anchorx="margin"/>
              </v:rect>
            </w:pict>
          </mc:Fallback>
        </mc:AlternateContent>
      </w:r>
      <w:r w:rsidR="00122754">
        <w:rPr>
          <w:noProof/>
          <w:lang w:val="es-ES"/>
        </w:rPr>
        <mc:AlternateContent>
          <mc:Choice Requires="wps">
            <w:drawing>
              <wp:anchor distT="0" distB="0" distL="114300" distR="114300" simplePos="0" relativeHeight="251773952" behindDoc="0" locked="0" layoutInCell="1" allowOverlap="1" wp14:anchorId="1D52F377" wp14:editId="72EF88FB">
                <wp:simplePos x="0" y="0"/>
                <wp:positionH relativeFrom="margin">
                  <wp:posOffset>2996565</wp:posOffset>
                </wp:positionH>
                <wp:positionV relativeFrom="paragraph">
                  <wp:posOffset>359410</wp:posOffset>
                </wp:positionV>
                <wp:extent cx="742950" cy="304800"/>
                <wp:effectExtent l="19050" t="19050" r="19050" b="19050"/>
                <wp:wrapNone/>
                <wp:docPr id="68" name="Rectángulo 68"/>
                <wp:cNvGraphicFramePr/>
                <a:graphic xmlns:a="http://schemas.openxmlformats.org/drawingml/2006/main">
                  <a:graphicData uri="http://schemas.microsoft.com/office/word/2010/wordprocessingShape">
                    <wps:wsp>
                      <wps:cNvSpPr/>
                      <wps:spPr>
                        <a:xfrm>
                          <a:off x="0" y="0"/>
                          <a:ext cx="742950" cy="304800"/>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14:paraId="28137F6C" w14:textId="74F5392C" w:rsidR="00122754" w:rsidRPr="001D5D3E" w:rsidRDefault="00122754" w:rsidP="00122754">
                            <w:pPr>
                              <w:jc w:val="center"/>
                              <w:rPr>
                                <w:sz w:val="18"/>
                                <w:szCs w:val="18"/>
                                <w:lang w:val="es-ES"/>
                              </w:rPr>
                            </w:pPr>
                            <w:r>
                              <w:rPr>
                                <w:sz w:val="18"/>
                                <w:szCs w:val="18"/>
                                <w:lang w:val="es-ES"/>
                              </w:rP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2F377" id="Rectángulo 68" o:spid="_x0000_s1048" style="position:absolute;margin-left:235.95pt;margin-top:28.3pt;width:58.5pt;height:24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" fillcolor="#4472c4 [3204]" strokecolor="#1f3763 [1604]" strokeweight="2.25pt">
                <v:textbox>
                  <w:txbxContent>
                    <w:p w14:paraId="28137F6C" w14:textId="74F5392C" w:rsidR="00122754" w:rsidRPr="001D5D3E" w:rsidRDefault="00122754" w:rsidP="00122754">
                      <w:pPr>
                        <w:jc w:val="center"/>
                        <w:rPr>
                          <w:sz w:val="18"/>
                          <w:szCs w:val="18"/>
                          <w:lang w:val="es-ES"/>
                        </w:rPr>
                      </w:pPr>
                      <w:r>
                        <w:rPr>
                          <w:sz w:val="18"/>
                          <w:szCs w:val="18"/>
                          <w:lang w:val="es-ES"/>
                        </w:rPr>
                        <w:t xml:space="preserve">FIN </w:t>
                      </w:r>
                    </w:p>
                  </w:txbxContent>
                </v:textbox>
                <w10:wrap anchorx="margin"/>
              </v:rect>
            </w:pict>
          </mc:Fallback>
        </mc:AlternateContent>
      </w:r>
      <w:r w:rsidR="00122754">
        <w:rPr>
          <w:lang w:val="es-ES"/>
        </w:rPr>
        <w:t xml:space="preserve">                                     No</w:t>
      </w:r>
      <w:r w:rsidR="00122754">
        <w:rPr>
          <w:lang w:val="es-ES"/>
        </w:rPr>
        <w:tab/>
        <w:t xml:space="preserve">                              Si</w:t>
      </w:r>
    </w:p>
    <w:p w14:paraId="1AD66B72" w14:textId="6B532294" w:rsidR="001D62F4" w:rsidRPr="001D62F4" w:rsidRDefault="001D62F4" w:rsidP="001D62F4">
      <w:pPr>
        <w:rPr>
          <w:lang w:val="es-ES"/>
        </w:rPr>
      </w:pPr>
    </w:p>
    <w:p w14:paraId="6F627276" w14:textId="2ECE0BE2" w:rsidR="001D62F4" w:rsidRDefault="001D62F4" w:rsidP="001D62F4">
      <w:pPr>
        <w:rPr>
          <w:lang w:val="es-ES"/>
        </w:rPr>
      </w:pPr>
    </w:p>
    <w:p w14:paraId="69241A73" w14:textId="29178C7D" w:rsidR="001D62F4" w:rsidRDefault="001D62F4" w:rsidP="001D62F4">
      <w:pPr>
        <w:jc w:val="center"/>
        <w:rPr>
          <w:lang w:val="es-ES"/>
        </w:rPr>
      </w:pPr>
    </w:p>
    <w:p w14:paraId="077561AB" w14:textId="3D3090D2" w:rsidR="001D62F4" w:rsidRDefault="001D62F4" w:rsidP="001D62F4">
      <w:pPr>
        <w:jc w:val="center"/>
        <w:rPr>
          <w:lang w:val="es-ES"/>
        </w:rPr>
      </w:pPr>
    </w:p>
    <w:p w14:paraId="0B30AEDF" w14:textId="4C047316" w:rsidR="001D62F4" w:rsidRDefault="001D62F4" w:rsidP="001D62F4">
      <w:pPr>
        <w:jc w:val="center"/>
        <w:rPr>
          <w:lang w:val="es-ES"/>
        </w:rPr>
      </w:pPr>
    </w:p>
    <w:p w14:paraId="61BFE7A9" w14:textId="1A2721FA" w:rsidR="00A16DBB" w:rsidRDefault="00A16DBB" w:rsidP="00257552">
      <w:pPr>
        <w:rPr>
          <w:lang w:val="es-ES"/>
        </w:rPr>
      </w:pPr>
    </w:p>
    <w:p w14:paraId="6A4F36A7" w14:textId="7BF0A5C4" w:rsidR="00A16DBB" w:rsidRDefault="00A16DBB" w:rsidP="001D62F4">
      <w:pPr>
        <w:jc w:val="center"/>
        <w:rPr>
          <w:lang w:val="es-ES"/>
        </w:rPr>
      </w:pPr>
    </w:p>
    <w:p w14:paraId="5A144F21" w14:textId="582C99CD" w:rsidR="00A16DBB" w:rsidRDefault="00A16DBB" w:rsidP="001D62F4">
      <w:pPr>
        <w:jc w:val="center"/>
        <w:rPr>
          <w:lang w:val="es-ES"/>
        </w:rPr>
      </w:pPr>
    </w:p>
    <w:p w14:paraId="42152E21" w14:textId="77777777" w:rsidR="00A16DBB" w:rsidRDefault="00A16DBB" w:rsidP="001D62F4">
      <w:pPr>
        <w:jc w:val="center"/>
        <w:rPr>
          <w:lang w:val="es-ES"/>
        </w:rPr>
      </w:pPr>
    </w:p>
    <w:p w14:paraId="5D178732" w14:textId="5679F96E" w:rsidR="001D62F4" w:rsidRDefault="009669F9" w:rsidP="009669F9">
      <w:pPr>
        <w:rPr>
          <w:lang w:val="es-ES"/>
        </w:rPr>
      </w:pPr>
      <w:r w:rsidRPr="00A16DBB">
        <w:rPr>
          <w:b/>
          <w:bCs/>
          <w:lang w:val="es-ES"/>
        </w:rPr>
        <w:t>R</w:t>
      </w:r>
      <w:r w:rsidR="00A16DBB">
        <w:rPr>
          <w:b/>
          <w:bCs/>
          <w:lang w:val="es-ES"/>
        </w:rPr>
        <w:t>E</w:t>
      </w:r>
      <w:r w:rsidRPr="00A16DBB">
        <w:rPr>
          <w:b/>
          <w:bCs/>
          <w:lang w:val="es-ES"/>
        </w:rPr>
        <w:t>F0</w:t>
      </w:r>
      <w:r w:rsidR="00F61793">
        <w:rPr>
          <w:b/>
          <w:bCs/>
          <w:lang w:val="es-ES"/>
        </w:rPr>
        <w:t>4</w:t>
      </w:r>
      <w:r w:rsidRPr="00A16DBB">
        <w:rPr>
          <w:b/>
          <w:bCs/>
          <w:lang w:val="es-ES"/>
        </w:rPr>
        <w:t xml:space="preserve">: </w:t>
      </w:r>
      <w:r w:rsidR="00A16DBB">
        <w:rPr>
          <w:b/>
          <w:bCs/>
          <w:lang w:val="es-ES"/>
        </w:rPr>
        <w:t xml:space="preserve"> </w:t>
      </w:r>
      <w:r w:rsidR="00A16DBB">
        <w:rPr>
          <w:lang w:val="es-ES"/>
        </w:rPr>
        <w:t xml:space="preserve">En esta parte el desarrollador inicia el proceso de </w:t>
      </w:r>
      <w:r w:rsidR="00350120">
        <w:rPr>
          <w:lang w:val="es-ES"/>
        </w:rPr>
        <w:t xml:space="preserve">Análisis y desarrollo de la HU una vez comprenda </w:t>
      </w:r>
      <w:r w:rsidR="00ED6061">
        <w:rPr>
          <w:lang w:val="es-ES"/>
        </w:rPr>
        <w:t>lo solicitado</w:t>
      </w:r>
      <w:r w:rsidR="00350120">
        <w:rPr>
          <w:lang w:val="es-ES"/>
        </w:rPr>
        <w:t>.</w:t>
      </w:r>
    </w:p>
    <w:p w14:paraId="2062D584" w14:textId="0AA5F9A8" w:rsidR="00F61793" w:rsidRDefault="00F61793" w:rsidP="009669F9">
      <w:pPr>
        <w:rPr>
          <w:lang w:val="es-ES"/>
        </w:rPr>
      </w:pPr>
    </w:p>
    <w:p w14:paraId="1C674733" w14:textId="601EA4EF" w:rsidR="00F61793" w:rsidRPr="00F61793" w:rsidRDefault="00F61793" w:rsidP="009669F9">
      <w:pPr>
        <w:rPr>
          <w:b/>
          <w:bCs/>
          <w:lang w:val="es-ES"/>
        </w:rPr>
      </w:pPr>
      <w:r w:rsidRPr="00F61793">
        <w:rPr>
          <w:b/>
          <w:bCs/>
          <w:lang w:val="es-ES"/>
        </w:rPr>
        <w:t>REF0</w:t>
      </w:r>
      <w:r w:rsidR="0041010F">
        <w:rPr>
          <w:b/>
          <w:bCs/>
          <w:lang w:val="es-ES"/>
        </w:rPr>
        <w:t>6</w:t>
      </w:r>
      <w:r w:rsidRPr="00F61793">
        <w:rPr>
          <w:b/>
          <w:bCs/>
          <w:lang w:val="es-ES"/>
        </w:rPr>
        <w:t>:</w:t>
      </w:r>
    </w:p>
    <w:p w14:paraId="2A22A715" w14:textId="4A878F93" w:rsidR="00F61793" w:rsidRDefault="00F61793" w:rsidP="00F61793">
      <w:pPr>
        <w:pStyle w:val="Prrafodelista"/>
        <w:numPr>
          <w:ilvl w:val="0"/>
          <w:numId w:val="1"/>
        </w:numPr>
        <w:jc w:val="both"/>
        <w:rPr>
          <w:sz w:val="18"/>
          <w:szCs w:val="18"/>
          <w:lang w:val="es-ES"/>
        </w:rPr>
      </w:pPr>
      <w:r>
        <w:rPr>
          <w:sz w:val="18"/>
          <w:szCs w:val="18"/>
          <w:lang w:val="es-ES"/>
        </w:rPr>
        <w:t xml:space="preserve">Crear una carpeta con el código de la HU para el año que corresponda, Ej: MPT9999 (Carpeta Compartida de Documentación – Ruta:) </w:t>
      </w:r>
      <w:r w:rsidRPr="00A16DBB">
        <w:rPr>
          <w:sz w:val="18"/>
          <w:szCs w:val="18"/>
          <w:lang w:val="es-ES"/>
        </w:rPr>
        <w:t>A partir de este momento debe iniciar la documentación en la carpeta asignada en la carpeta compartida de documentación.</w:t>
      </w:r>
      <w:r>
        <w:rPr>
          <w:sz w:val="18"/>
          <w:szCs w:val="18"/>
          <w:lang w:val="es-ES"/>
        </w:rPr>
        <w:t xml:space="preserve"> </w:t>
      </w:r>
    </w:p>
    <w:p w14:paraId="3EEADC82" w14:textId="77777777" w:rsidR="00E34F59" w:rsidRDefault="0041010F" w:rsidP="00F61793">
      <w:pPr>
        <w:pStyle w:val="Prrafodelista"/>
        <w:numPr>
          <w:ilvl w:val="0"/>
          <w:numId w:val="1"/>
        </w:numPr>
        <w:rPr>
          <w:ins w:id="349" w:author="DILLAN SERRANO MOJICA" w:date="2021-09-23T17:04:00Z"/>
          <w:sz w:val="18"/>
          <w:szCs w:val="18"/>
          <w:lang w:val="es-ES"/>
        </w:rPr>
      </w:pPr>
      <w:r>
        <w:rPr>
          <w:sz w:val="18"/>
          <w:szCs w:val="18"/>
          <w:lang w:val="es-ES"/>
        </w:rPr>
        <w:t xml:space="preserve">Crear una librería en la </w:t>
      </w:r>
      <w:r>
        <w:rPr>
          <w:color w:val="000000" w:themeColor="text1"/>
          <w:sz w:val="18"/>
          <w:szCs w:val="18"/>
          <w:lang w:val="es-ES"/>
        </w:rPr>
        <w:t>maquina</w:t>
      </w:r>
      <w:r w:rsidRPr="00F61793">
        <w:rPr>
          <w:color w:val="000000" w:themeColor="text1"/>
          <w:sz w:val="18"/>
          <w:szCs w:val="18"/>
          <w:lang w:val="es-ES"/>
        </w:rPr>
        <w:t xml:space="preserve"> de Desarrollo </w:t>
      </w:r>
      <w:r w:rsidRPr="0041010F">
        <w:rPr>
          <w:b/>
          <w:bCs/>
          <w:color w:val="000000" w:themeColor="text1"/>
          <w:sz w:val="18"/>
          <w:szCs w:val="18"/>
          <w:lang w:val="es-ES"/>
        </w:rPr>
        <w:t>DESANEW</w:t>
      </w:r>
      <w:r w:rsidRPr="00F61793">
        <w:rPr>
          <w:color w:val="000000" w:themeColor="text1"/>
          <w:sz w:val="18"/>
          <w:szCs w:val="18"/>
          <w:lang w:val="es-ES"/>
        </w:rPr>
        <w:t xml:space="preserve"> con código</w:t>
      </w:r>
      <w:r>
        <w:rPr>
          <w:color w:val="000000" w:themeColor="text1"/>
          <w:sz w:val="18"/>
          <w:szCs w:val="18"/>
          <w:lang w:val="es-ES"/>
        </w:rPr>
        <w:t>,</w:t>
      </w:r>
      <w:r w:rsidRPr="00F61793">
        <w:rPr>
          <w:color w:val="000000" w:themeColor="text1"/>
          <w:sz w:val="18"/>
          <w:szCs w:val="18"/>
          <w:lang w:val="es-ES"/>
        </w:rPr>
        <w:t xml:space="preserve"> Ej</w:t>
      </w:r>
      <w:r>
        <w:rPr>
          <w:color w:val="000000" w:themeColor="text1"/>
          <w:sz w:val="18"/>
          <w:szCs w:val="18"/>
          <w:lang w:val="es-ES"/>
        </w:rPr>
        <w:t>:</w:t>
      </w:r>
      <w:r w:rsidRPr="00F61793">
        <w:rPr>
          <w:color w:val="000000" w:themeColor="text1"/>
          <w:sz w:val="18"/>
          <w:szCs w:val="18"/>
          <w:lang w:val="es-ES"/>
        </w:rPr>
        <w:t xml:space="preserve"> SMMPT9999</w:t>
      </w:r>
      <w:r>
        <w:rPr>
          <w:color w:val="000000" w:themeColor="text1"/>
          <w:sz w:val="18"/>
          <w:szCs w:val="18"/>
          <w:lang w:val="es-ES"/>
        </w:rPr>
        <w:t xml:space="preserve">, </w:t>
      </w:r>
      <w:r w:rsidR="00F61793" w:rsidRPr="00F61793">
        <w:rPr>
          <w:sz w:val="18"/>
          <w:szCs w:val="18"/>
          <w:lang w:val="es-ES"/>
        </w:rPr>
        <w:t>los dos caracteres del principio son fijos (SOFTWARE MANAGEMENT)</w:t>
      </w:r>
      <w:r>
        <w:rPr>
          <w:sz w:val="18"/>
          <w:szCs w:val="18"/>
          <w:lang w:val="es-ES"/>
        </w:rPr>
        <w:t>.</w:t>
      </w:r>
    </w:p>
    <w:p w14:paraId="31FCB250" w14:textId="44662CB7" w:rsidR="00E34F59" w:rsidRDefault="00E34F59" w:rsidP="00F61793">
      <w:pPr>
        <w:pStyle w:val="Prrafodelista"/>
        <w:numPr>
          <w:ilvl w:val="0"/>
          <w:numId w:val="1"/>
        </w:numPr>
        <w:rPr>
          <w:ins w:id="350" w:author="DILLAN SERRANO MOJICA" w:date="2021-10-20T08:31:00Z"/>
          <w:sz w:val="18"/>
          <w:szCs w:val="18"/>
          <w:lang w:val="es-ES"/>
        </w:rPr>
      </w:pPr>
      <w:ins w:id="351" w:author="DILLAN SERRANO MOJICA" w:date="2021-09-23T17:04:00Z">
        <w:r w:rsidRPr="00E34F59">
          <w:rPr>
            <w:sz w:val="18"/>
            <w:szCs w:val="18"/>
            <w:lang w:val="es-ES"/>
            <w:rPrChange w:id="352" w:author="DILLAN SERRANO MOJICA" w:date="2021-09-23T17:04:00Z">
              <w:rPr>
                <w:rFonts w:eastAsia="Times New Roman"/>
              </w:rPr>
            </w:rPrChange>
          </w:rPr>
          <w:t xml:space="preserve">Se debe validar el tamaña de </w:t>
        </w:r>
      </w:ins>
      <w:ins w:id="353" w:author="DILLAN SERRANO MOJICA" w:date="2021-10-20T08:29:00Z">
        <w:r w:rsidR="008F3258">
          <w:rPr>
            <w:sz w:val="18"/>
            <w:szCs w:val="18"/>
            <w:lang w:val="es-ES"/>
          </w:rPr>
          <w:t>objetos</w:t>
        </w:r>
      </w:ins>
      <w:ins w:id="354" w:author="DILLAN SERRANO MOJICA" w:date="2021-10-20T08:31:00Z">
        <w:r w:rsidR="008F3258">
          <w:rPr>
            <w:sz w:val="18"/>
            <w:szCs w:val="18"/>
            <w:lang w:val="es-ES"/>
          </w:rPr>
          <w:t xml:space="preserve"> (</w:t>
        </w:r>
        <w:r w:rsidR="008F3258" w:rsidRPr="00F61793">
          <w:rPr>
            <w:sz w:val="18"/>
            <w:szCs w:val="18"/>
            <w:lang w:val="es-ES"/>
          </w:rPr>
          <w:t>QRPGLESRC, QRPGSRC</w:t>
        </w:r>
        <w:r w:rsidR="008F3258">
          <w:rPr>
            <w:sz w:val="18"/>
            <w:szCs w:val="18"/>
            <w:lang w:val="es-ES"/>
          </w:rPr>
          <w:t>, etc)</w:t>
        </w:r>
      </w:ins>
      <w:ins w:id="355" w:author="DILLAN SERRANO MOJICA" w:date="2021-09-23T17:04:00Z">
        <w:r w:rsidRPr="00E34F59">
          <w:rPr>
            <w:sz w:val="18"/>
            <w:szCs w:val="18"/>
            <w:lang w:val="es-ES"/>
            <w:rPrChange w:id="356" w:author="DILLAN SERRANO MOJICA" w:date="2021-09-23T17:04:00Z">
              <w:rPr>
                <w:rFonts w:eastAsia="Times New Roman"/>
              </w:rPr>
            </w:rPrChange>
          </w:rPr>
          <w:t xml:space="preserve"> donde se encuentra los fuentes originales, ya que si no estamos pendiente de eso podemos entrar en el error de que a los programas se les corten instrucciones en el código.</w:t>
        </w:r>
      </w:ins>
    </w:p>
    <w:p w14:paraId="1ECE3EBA" w14:textId="53661381" w:rsidR="008F3258" w:rsidRPr="008F3258" w:rsidRDefault="008F3258" w:rsidP="008F3258">
      <w:pPr>
        <w:rPr>
          <w:ins w:id="357" w:author="DILLAN SERRANO MOJICA" w:date="2021-10-20T08:32:00Z"/>
          <w:b/>
          <w:bCs/>
          <w:i/>
          <w:iCs/>
          <w:sz w:val="18"/>
          <w:szCs w:val="18"/>
          <w:lang w:val="es-ES"/>
          <w:rPrChange w:id="358" w:author="DILLAN SERRANO MOJICA" w:date="2021-10-20T08:32:00Z">
            <w:rPr>
              <w:ins w:id="359" w:author="DILLAN SERRANO MOJICA" w:date="2021-10-20T08:32:00Z"/>
              <w:sz w:val="18"/>
              <w:szCs w:val="18"/>
              <w:lang w:val="es-ES"/>
            </w:rPr>
          </w:rPrChange>
        </w:rPr>
      </w:pPr>
      <w:ins w:id="360" w:author="DILLAN SERRANO MOJICA" w:date="2021-10-20T08:31:00Z">
        <w:r w:rsidRPr="008F3258">
          <w:rPr>
            <w:b/>
            <w:bCs/>
            <w:i/>
            <w:iCs/>
            <w:sz w:val="18"/>
            <w:szCs w:val="18"/>
            <w:lang w:val="es-ES"/>
            <w:rPrChange w:id="361" w:author="DILLAN SERRANO MOJICA" w:date="2021-10-20T08:32:00Z">
              <w:rPr>
                <w:sz w:val="18"/>
                <w:szCs w:val="18"/>
                <w:lang w:val="es-ES"/>
              </w:rPr>
            </w:rPrChange>
          </w:rPr>
          <w:t>Valida</w:t>
        </w:r>
      </w:ins>
      <w:ins w:id="362" w:author="DILLAN SERRANO MOJICA" w:date="2021-10-20T08:32:00Z">
        <w:r w:rsidRPr="008F3258">
          <w:rPr>
            <w:b/>
            <w:bCs/>
            <w:i/>
            <w:iCs/>
            <w:sz w:val="18"/>
            <w:szCs w:val="18"/>
            <w:lang w:val="es-ES"/>
            <w:rPrChange w:id="363" w:author="DILLAN SERRANO MOJICA" w:date="2021-10-20T08:32:00Z">
              <w:rPr>
                <w:sz w:val="18"/>
                <w:szCs w:val="18"/>
                <w:lang w:val="es-ES"/>
              </w:rPr>
            </w:rPrChange>
          </w:rPr>
          <w:t>ción</w:t>
        </w:r>
      </w:ins>
      <w:ins w:id="364" w:author="DILLAN SERRANO MOJICA" w:date="2021-10-20T08:31:00Z">
        <w:r w:rsidRPr="008F3258">
          <w:rPr>
            <w:b/>
            <w:bCs/>
            <w:i/>
            <w:iCs/>
            <w:sz w:val="18"/>
            <w:szCs w:val="18"/>
            <w:lang w:val="es-ES"/>
            <w:rPrChange w:id="365" w:author="DILLAN SERRANO MOJICA" w:date="2021-10-20T08:32:00Z">
              <w:rPr>
                <w:sz w:val="18"/>
                <w:szCs w:val="18"/>
                <w:lang w:val="es-ES"/>
              </w:rPr>
            </w:rPrChange>
          </w:rPr>
          <w:t>:</w:t>
        </w:r>
      </w:ins>
    </w:p>
    <w:p w14:paraId="57066374" w14:textId="116E5676" w:rsidR="008F3258" w:rsidRDefault="008F3258" w:rsidP="008F3258">
      <w:pPr>
        <w:rPr>
          <w:ins w:id="366" w:author="DILLAN SERRANO MOJICA" w:date="2021-10-20T08:33:00Z"/>
          <w:sz w:val="18"/>
          <w:szCs w:val="18"/>
          <w:lang w:val="es-ES"/>
        </w:rPr>
      </w:pPr>
      <w:ins w:id="367" w:author="DILLAN SERRANO MOJICA" w:date="2021-10-20T08:32:00Z">
        <w:r w:rsidRPr="008F3258">
          <w:rPr>
            <w:b/>
            <w:bCs/>
            <w:sz w:val="18"/>
            <w:szCs w:val="18"/>
            <w:lang w:val="es-ES"/>
            <w:rPrChange w:id="368" w:author="DILLAN SERRANO MOJICA" w:date="2021-10-20T08:32:00Z">
              <w:rPr>
                <w:sz w:val="18"/>
                <w:szCs w:val="18"/>
                <w:lang w:val="es-ES"/>
              </w:rPr>
            </w:rPrChange>
          </w:rPr>
          <w:t>Comando:</w:t>
        </w:r>
        <w:r>
          <w:rPr>
            <w:sz w:val="18"/>
            <w:szCs w:val="18"/>
            <w:lang w:val="es-ES"/>
          </w:rPr>
          <w:t xml:space="preserve"> </w:t>
        </w:r>
        <w:r w:rsidRPr="008F3258">
          <w:rPr>
            <w:sz w:val="18"/>
            <w:szCs w:val="18"/>
            <w:lang w:val="es-ES"/>
          </w:rPr>
          <w:t>DSPFD FILE(estandares/QRPGLESRC)</w:t>
        </w:r>
      </w:ins>
    </w:p>
    <w:p w14:paraId="598EFE6A" w14:textId="2BCD23B5" w:rsidR="008F3258" w:rsidRDefault="008F3258" w:rsidP="008F3258">
      <w:pPr>
        <w:rPr>
          <w:ins w:id="369" w:author="DILLAN SERRANO MOJICA" w:date="2021-10-20T08:34:00Z"/>
          <w:sz w:val="18"/>
          <w:szCs w:val="18"/>
          <w:lang w:val="es-ES"/>
        </w:rPr>
      </w:pPr>
      <w:ins w:id="370" w:author="DILLAN SERRANO MOJICA" w:date="2021-10-20T08:33:00Z">
        <w:r>
          <w:rPr>
            <w:noProof/>
          </w:rPr>
          <w:drawing>
            <wp:inline distT="0" distB="0" distL="0" distR="0" wp14:anchorId="00A00A31" wp14:editId="139D37B2">
              <wp:extent cx="5612130" cy="3039745"/>
              <wp:effectExtent l="0" t="0" r="7620" b="825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39745"/>
                      </a:xfrm>
                      <a:prstGeom prst="rect">
                        <a:avLst/>
                      </a:prstGeom>
                    </pic:spPr>
                  </pic:pic>
                </a:graphicData>
              </a:graphic>
            </wp:inline>
          </w:drawing>
        </w:r>
      </w:ins>
    </w:p>
    <w:p w14:paraId="77DFA773" w14:textId="54615664" w:rsidR="000224C7" w:rsidRDefault="000224C7" w:rsidP="008F3258">
      <w:pPr>
        <w:rPr>
          <w:ins w:id="371" w:author="DILLAN SERRANO MOJICA" w:date="2021-10-20T08:34:00Z"/>
          <w:sz w:val="18"/>
          <w:szCs w:val="18"/>
          <w:lang w:val="es-ES"/>
        </w:rPr>
      </w:pPr>
      <w:ins w:id="372" w:author="DILLAN SERRANO MOJICA" w:date="2021-10-20T08:34:00Z">
        <w:r>
          <w:rPr>
            <w:sz w:val="18"/>
            <w:szCs w:val="18"/>
            <w:lang w:val="es-ES"/>
          </w:rPr>
          <w:t>El tamaño del Objeto c</w:t>
        </w:r>
      </w:ins>
      <w:ins w:id="373" w:author="DILLAN SERRANO MOJICA" w:date="2021-10-20T08:35:00Z">
        <w:r>
          <w:rPr>
            <w:sz w:val="18"/>
            <w:szCs w:val="18"/>
            <w:lang w:val="es-ES"/>
          </w:rPr>
          <w:t xml:space="preserve">reado en la librería SMMPTxxxx debe tener el mismo tamaño del objeto donde se van a poner los fuentes </w:t>
        </w:r>
      </w:ins>
      <w:ins w:id="374" w:author="DILLAN SERRANO MOJICA" w:date="2021-10-20T08:36:00Z">
        <w:r>
          <w:rPr>
            <w:sz w:val="18"/>
            <w:szCs w:val="18"/>
            <w:lang w:val="es-ES"/>
          </w:rPr>
          <w:t>en producción.</w:t>
        </w:r>
      </w:ins>
    </w:p>
    <w:p w14:paraId="45AFF58F" w14:textId="77777777" w:rsidR="000224C7" w:rsidRDefault="000224C7" w:rsidP="008F3258">
      <w:pPr>
        <w:rPr>
          <w:ins w:id="375" w:author="DILLAN SERRANO MOJICA" w:date="2021-10-20T08:31:00Z"/>
          <w:sz w:val="18"/>
          <w:szCs w:val="18"/>
          <w:lang w:val="es-ES"/>
        </w:rPr>
      </w:pPr>
    </w:p>
    <w:p w14:paraId="2DA8E9B7" w14:textId="5BB30E21" w:rsidR="008F3258" w:rsidRDefault="008F3258" w:rsidP="008F3258">
      <w:pPr>
        <w:rPr>
          <w:ins w:id="376" w:author="DILLAN SERRANO MOJICA" w:date="2021-10-20T08:32:00Z"/>
          <w:sz w:val="18"/>
          <w:szCs w:val="18"/>
          <w:lang w:val="es-ES"/>
        </w:rPr>
      </w:pPr>
    </w:p>
    <w:p w14:paraId="7F31F574" w14:textId="3AA271CE" w:rsidR="008F3258" w:rsidRDefault="008F3258" w:rsidP="008F3258">
      <w:pPr>
        <w:rPr>
          <w:ins w:id="377" w:author="DILLAN SERRANO MOJICA" w:date="2021-10-20T08:32:00Z"/>
          <w:sz w:val="18"/>
          <w:szCs w:val="18"/>
          <w:lang w:val="es-ES"/>
        </w:rPr>
      </w:pPr>
    </w:p>
    <w:p w14:paraId="04F4BFAF" w14:textId="77777777" w:rsidR="008F3258" w:rsidRPr="008F3258" w:rsidRDefault="008F3258">
      <w:pPr>
        <w:rPr>
          <w:ins w:id="378" w:author="DILLAN SERRANO MOJICA" w:date="2021-09-23T17:04:00Z"/>
          <w:sz w:val="18"/>
          <w:szCs w:val="18"/>
          <w:lang w:val="es-ES"/>
          <w:rPrChange w:id="379" w:author="DILLAN SERRANO MOJICA" w:date="2021-10-20T08:31:00Z">
            <w:rPr>
              <w:ins w:id="380" w:author="DILLAN SERRANO MOJICA" w:date="2021-09-23T17:04:00Z"/>
              <w:lang w:val="es-ES"/>
            </w:rPr>
          </w:rPrChange>
        </w:rPr>
        <w:pPrChange w:id="381" w:author="DILLAN SERRANO MOJICA" w:date="2021-10-20T08:31:00Z">
          <w:pPr>
            <w:pStyle w:val="Prrafodelista"/>
            <w:numPr>
              <w:numId w:val="1"/>
            </w:numPr>
            <w:ind w:hanging="360"/>
          </w:pPr>
        </w:pPrChange>
      </w:pPr>
    </w:p>
    <w:p w14:paraId="054E62D8" w14:textId="3574B395" w:rsidR="00F61793" w:rsidRPr="00F61793" w:rsidRDefault="00F61793" w:rsidP="00F61793">
      <w:pPr>
        <w:pStyle w:val="Prrafodelista"/>
        <w:numPr>
          <w:ilvl w:val="0"/>
          <w:numId w:val="1"/>
        </w:numPr>
        <w:rPr>
          <w:sz w:val="18"/>
          <w:szCs w:val="18"/>
          <w:lang w:val="es-ES"/>
        </w:rPr>
      </w:pPr>
      <w:r w:rsidRPr="00F61793">
        <w:rPr>
          <w:sz w:val="18"/>
          <w:szCs w:val="18"/>
          <w:lang w:val="es-ES"/>
        </w:rPr>
        <w:t xml:space="preserve">  </w:t>
      </w:r>
      <w:r w:rsidR="0041010F">
        <w:rPr>
          <w:sz w:val="18"/>
          <w:szCs w:val="18"/>
          <w:lang w:val="es-ES"/>
        </w:rPr>
        <w:t>E</w:t>
      </w:r>
      <w:r w:rsidRPr="00F61793">
        <w:rPr>
          <w:sz w:val="18"/>
          <w:szCs w:val="18"/>
          <w:lang w:val="es-ES"/>
        </w:rPr>
        <w:t xml:space="preserve">n  </w:t>
      </w:r>
      <w:ins w:id="382" w:author="DILLAN SERRANO MOJICA" w:date="2021-09-23T17:05:00Z">
        <w:r w:rsidR="00E34F59">
          <w:rPr>
            <w:sz w:val="18"/>
            <w:szCs w:val="18"/>
            <w:lang w:val="es-ES"/>
          </w:rPr>
          <w:t xml:space="preserve">la </w:t>
        </w:r>
      </w:ins>
      <w:del w:id="383" w:author="DILLAN SERRANO MOJICA" w:date="2021-09-23T17:05:00Z">
        <w:r w:rsidRPr="00F61793" w:rsidDel="00E34F59">
          <w:rPr>
            <w:sz w:val="18"/>
            <w:szCs w:val="18"/>
            <w:lang w:val="es-ES"/>
          </w:rPr>
          <w:delText>esta</w:delText>
        </w:r>
      </w:del>
      <w:r w:rsidRPr="00F61793">
        <w:rPr>
          <w:sz w:val="18"/>
          <w:szCs w:val="18"/>
          <w:lang w:val="es-ES"/>
        </w:rPr>
        <w:t xml:space="preserve"> librería</w:t>
      </w:r>
      <w:ins w:id="384" w:author="DILLAN SERRANO MOJICA" w:date="2021-09-23T17:05:00Z">
        <w:r w:rsidR="00E34F59">
          <w:rPr>
            <w:sz w:val="18"/>
            <w:szCs w:val="18"/>
            <w:lang w:val="es-ES"/>
          </w:rPr>
          <w:t xml:space="preserve"> creada anteriormente,</w:t>
        </w:r>
      </w:ins>
      <w:r w:rsidRPr="00F61793">
        <w:rPr>
          <w:sz w:val="18"/>
          <w:szCs w:val="18"/>
          <w:lang w:val="es-ES"/>
        </w:rPr>
        <w:t xml:space="preserve"> cree los archivos de miembros que sean necesarios QCLESRC, QRPGLESRC, QRPGSRC, QDDSSRC, QCBLSRC. Todos los miembros deben ser compilados en esta librería ya sean nuevos o modificados. Los fuentes a modificar deben estar certificados con la herramienta TOOLS AS400</w:t>
      </w:r>
      <w:r w:rsidR="0041010F">
        <w:rPr>
          <w:sz w:val="18"/>
          <w:szCs w:val="18"/>
          <w:lang w:val="es-ES"/>
        </w:rPr>
        <w:t xml:space="preserve"> (Validación de los fuentes para garantizar que se tome el fuente de producción, ir al titulo 1. Del presente documento)</w:t>
      </w:r>
    </w:p>
    <w:p w14:paraId="33EC4928" w14:textId="0E7096D7" w:rsidR="00F61793" w:rsidRPr="00F61793" w:rsidRDefault="00F61793" w:rsidP="00F61793">
      <w:pPr>
        <w:jc w:val="both"/>
        <w:rPr>
          <w:sz w:val="18"/>
          <w:szCs w:val="18"/>
          <w:lang w:val="es-ES"/>
        </w:rPr>
      </w:pPr>
    </w:p>
    <w:p w14:paraId="52372012" w14:textId="4D438BE8" w:rsidR="00A16DBB" w:rsidRPr="000D0F2F" w:rsidRDefault="000D0F2F" w:rsidP="0041010F">
      <w:pPr>
        <w:jc w:val="both"/>
        <w:rPr>
          <w:b/>
          <w:bCs/>
          <w:sz w:val="18"/>
          <w:szCs w:val="18"/>
          <w:lang w:val="es-ES"/>
        </w:rPr>
      </w:pPr>
      <w:r w:rsidRPr="000D0F2F">
        <w:rPr>
          <w:b/>
          <w:bCs/>
          <w:sz w:val="18"/>
          <w:szCs w:val="18"/>
          <w:lang w:val="es-ES"/>
        </w:rPr>
        <w:t xml:space="preserve">REF07: </w:t>
      </w:r>
    </w:p>
    <w:p w14:paraId="335B2B35" w14:textId="47E2842D" w:rsidR="000D0F2F" w:rsidRPr="00A93961" w:rsidRDefault="000D0F2F" w:rsidP="000D0F2F">
      <w:pPr>
        <w:pStyle w:val="Prrafodelista"/>
        <w:numPr>
          <w:ilvl w:val="0"/>
          <w:numId w:val="1"/>
        </w:numPr>
        <w:jc w:val="both"/>
        <w:rPr>
          <w:sz w:val="18"/>
          <w:szCs w:val="18"/>
          <w:lang w:val="es-ES"/>
        </w:rPr>
      </w:pPr>
      <w:r w:rsidRPr="000D0F2F">
        <w:rPr>
          <w:color w:val="000000" w:themeColor="text1"/>
          <w:sz w:val="18"/>
          <w:szCs w:val="18"/>
          <w:lang w:val="es-ES"/>
        </w:rPr>
        <w:t xml:space="preserve">En la librería que </w:t>
      </w:r>
      <w:r>
        <w:rPr>
          <w:color w:val="000000" w:themeColor="text1"/>
          <w:sz w:val="18"/>
          <w:szCs w:val="18"/>
          <w:lang w:val="es-ES"/>
        </w:rPr>
        <w:t xml:space="preserve">se </w:t>
      </w:r>
      <w:r w:rsidRPr="000D0F2F">
        <w:rPr>
          <w:color w:val="000000" w:themeColor="text1"/>
          <w:sz w:val="18"/>
          <w:szCs w:val="18"/>
          <w:lang w:val="es-ES"/>
        </w:rPr>
        <w:t xml:space="preserve">creo en el AS400 </w:t>
      </w:r>
      <w:r>
        <w:rPr>
          <w:color w:val="000000" w:themeColor="text1"/>
          <w:sz w:val="18"/>
          <w:szCs w:val="18"/>
          <w:lang w:val="es-ES"/>
        </w:rPr>
        <w:t>se debe copiar</w:t>
      </w:r>
      <w:r w:rsidRPr="000D0F2F">
        <w:rPr>
          <w:color w:val="000000" w:themeColor="text1"/>
          <w:sz w:val="18"/>
          <w:szCs w:val="18"/>
          <w:lang w:val="es-ES"/>
        </w:rPr>
        <w:t xml:space="preserve"> los programas involucrados en</w:t>
      </w:r>
      <w:r>
        <w:rPr>
          <w:color w:val="000000" w:themeColor="text1"/>
          <w:sz w:val="18"/>
          <w:szCs w:val="18"/>
          <w:lang w:val="es-ES"/>
        </w:rPr>
        <w:t xml:space="preserve"> la</w:t>
      </w:r>
      <w:r w:rsidRPr="000D0F2F">
        <w:rPr>
          <w:color w:val="000000" w:themeColor="text1"/>
          <w:sz w:val="18"/>
          <w:szCs w:val="18"/>
          <w:lang w:val="es-ES"/>
        </w:rPr>
        <w:t xml:space="preserve"> HU y si hay nuevos objetos</w:t>
      </w:r>
      <w:r>
        <w:rPr>
          <w:color w:val="000000" w:themeColor="text1"/>
          <w:sz w:val="18"/>
          <w:szCs w:val="18"/>
          <w:lang w:val="es-ES"/>
        </w:rPr>
        <w:t xml:space="preserve"> se deben crear allí, los nombre de los nuevos objetos se</w:t>
      </w:r>
      <w:r w:rsidRPr="000D0F2F">
        <w:rPr>
          <w:color w:val="000000" w:themeColor="text1"/>
          <w:sz w:val="18"/>
          <w:szCs w:val="18"/>
          <w:lang w:val="es-ES"/>
        </w:rPr>
        <w:t xml:space="preserve"> debe asignar según corresponda </w:t>
      </w:r>
      <w:r>
        <w:rPr>
          <w:color w:val="000000" w:themeColor="text1"/>
          <w:sz w:val="18"/>
          <w:szCs w:val="18"/>
          <w:lang w:val="es-ES"/>
        </w:rPr>
        <w:t>a</w:t>
      </w:r>
      <w:r w:rsidRPr="000D0F2F">
        <w:rPr>
          <w:color w:val="000000" w:themeColor="text1"/>
          <w:sz w:val="18"/>
          <w:szCs w:val="18"/>
          <w:lang w:val="es-ES"/>
        </w:rPr>
        <w:t>l aplicativo y con los estándares registrados en la librería de ESTANDARES de DESANEW</w:t>
      </w:r>
      <w:r>
        <w:rPr>
          <w:color w:val="000000" w:themeColor="text1"/>
          <w:sz w:val="18"/>
          <w:szCs w:val="18"/>
          <w:lang w:val="es-ES"/>
        </w:rPr>
        <w:t>.</w:t>
      </w:r>
    </w:p>
    <w:p w14:paraId="57F582F8" w14:textId="326C574D" w:rsidR="00A93961" w:rsidRPr="00BA232D" w:rsidRDefault="00A93961" w:rsidP="00A93961">
      <w:pPr>
        <w:jc w:val="both"/>
        <w:rPr>
          <w:b/>
          <w:bCs/>
          <w:sz w:val="18"/>
          <w:szCs w:val="18"/>
          <w:lang w:val="es-ES"/>
        </w:rPr>
      </w:pPr>
      <w:r w:rsidRPr="00BA232D">
        <w:rPr>
          <w:b/>
          <w:bCs/>
          <w:sz w:val="18"/>
          <w:szCs w:val="18"/>
          <w:lang w:val="es-ES"/>
        </w:rPr>
        <w:t>REF08:</w:t>
      </w:r>
    </w:p>
    <w:p w14:paraId="0ADAA7B5" w14:textId="329E32E0" w:rsidR="00A93961" w:rsidRDefault="00A93961" w:rsidP="00A93961">
      <w:pPr>
        <w:pStyle w:val="Prrafodelista"/>
        <w:numPr>
          <w:ilvl w:val="0"/>
          <w:numId w:val="1"/>
        </w:numPr>
        <w:rPr>
          <w:ins w:id="385" w:author="DILLAN SERRANO MOJICA" w:date="2021-09-23T16:50:00Z"/>
          <w:sz w:val="18"/>
          <w:szCs w:val="18"/>
          <w:lang w:val="es-ES"/>
        </w:rPr>
      </w:pPr>
      <w:r w:rsidRPr="00A93961">
        <w:rPr>
          <w:sz w:val="18"/>
          <w:szCs w:val="18"/>
          <w:lang w:val="es-ES"/>
        </w:rPr>
        <w:t xml:space="preserve">Cada avance en la HU debe registrarla como comentario en la HU JIRA y copiar a los interesados así @xxxx, al final del comentario. </w:t>
      </w:r>
    </w:p>
    <w:p w14:paraId="7A128B18" w14:textId="7E5EB7FA" w:rsidR="004E37D1" w:rsidRDefault="004E37D1" w:rsidP="00A93961">
      <w:pPr>
        <w:pStyle w:val="Prrafodelista"/>
        <w:numPr>
          <w:ilvl w:val="0"/>
          <w:numId w:val="1"/>
        </w:numPr>
        <w:rPr>
          <w:ins w:id="386" w:author="DILLAN SERRANO MOJICA" w:date="2021-09-23T16:50:00Z"/>
          <w:sz w:val="18"/>
          <w:szCs w:val="18"/>
          <w:lang w:val="es-ES"/>
        </w:rPr>
      </w:pPr>
      <w:ins w:id="387" w:author="DILLAN SERRANO MOJICA" w:date="2021-09-23T16:50:00Z">
        <w:r>
          <w:rPr>
            <w:sz w:val="18"/>
            <w:szCs w:val="18"/>
            <w:lang w:val="es-ES"/>
          </w:rPr>
          <w:t>Los nombres de los programas y otros objetos creados deben estar bajo el estándar.</w:t>
        </w:r>
      </w:ins>
    </w:p>
    <w:p w14:paraId="3F6C0F81" w14:textId="6B091D07" w:rsidR="004E37D1" w:rsidRDefault="004E37D1" w:rsidP="004E37D1">
      <w:pPr>
        <w:pStyle w:val="Prrafodelista"/>
        <w:numPr>
          <w:ilvl w:val="0"/>
          <w:numId w:val="1"/>
        </w:numPr>
        <w:rPr>
          <w:ins w:id="388" w:author="DILLAN SERRANO MOJICA" w:date="2021-09-27T09:29:00Z"/>
          <w:sz w:val="18"/>
          <w:szCs w:val="18"/>
          <w:lang w:val="es-ES"/>
        </w:rPr>
      </w:pPr>
      <w:ins w:id="389" w:author="DILLAN SERRANO MOJICA" w:date="2021-09-23T16:50:00Z">
        <w:r>
          <w:rPr>
            <w:sz w:val="18"/>
            <w:szCs w:val="18"/>
            <w:lang w:val="es-ES"/>
          </w:rPr>
          <w:t>Los programas, y otros objetos creados y modificados (lib SMXXX9999) deben tener los comentarios de acuerdo a los estándares registrados en la librería de ESTANDARES de Maq DESANEW.</w:t>
        </w:r>
      </w:ins>
    </w:p>
    <w:p w14:paraId="6C946077" w14:textId="242226B7" w:rsidR="00050860" w:rsidRPr="00050860" w:rsidRDefault="00050860" w:rsidP="00050860">
      <w:pPr>
        <w:pStyle w:val="Prrafodelista"/>
        <w:numPr>
          <w:ilvl w:val="0"/>
          <w:numId w:val="1"/>
        </w:numPr>
        <w:spacing w:after="0" w:line="240" w:lineRule="auto"/>
        <w:contextualSpacing w:val="0"/>
        <w:rPr>
          <w:ins w:id="390" w:author="DILLAN SERRANO MOJICA" w:date="2021-09-27T09:29:00Z"/>
          <w:sz w:val="18"/>
          <w:szCs w:val="18"/>
          <w:lang w:val="es-ES"/>
          <w:rPrChange w:id="391" w:author="DILLAN SERRANO MOJICA" w:date="2021-09-27T09:30:00Z">
            <w:rPr>
              <w:ins w:id="392" w:author="DILLAN SERRANO MOJICA" w:date="2021-09-27T09:29:00Z"/>
              <w:rFonts w:eastAsia="Times New Roman"/>
            </w:rPr>
          </w:rPrChange>
        </w:rPr>
      </w:pPr>
      <w:ins w:id="393" w:author="DILLAN SERRANO MOJICA" w:date="2021-09-27T09:29:00Z">
        <w:r w:rsidRPr="00050860">
          <w:rPr>
            <w:sz w:val="18"/>
            <w:szCs w:val="18"/>
            <w:lang w:val="es-ES"/>
            <w:rPrChange w:id="394" w:author="DILLAN SERRANO MOJICA" w:date="2021-09-27T09:30:00Z">
              <w:rPr>
                <w:rFonts w:eastAsia="Times New Roman"/>
              </w:rPr>
            </w:rPrChange>
          </w:rPr>
          <w:t>A fin de tener integridad entre los cambios afectados, la idea es documentar la versión tanto en el formato como en el fuente del PGM y el formato 07 de paso a producción. Recuerden que esto no quiere decir que se vaya a versionar programa por programa, el fuente tendrá relacionada la versión del proceso siempre y cuando haya sido impactado. (proceso y versión)</w:t>
        </w:r>
      </w:ins>
      <w:ins w:id="395" w:author="DILLAN SERRANO MOJICA" w:date="2021-09-27T09:30:00Z">
        <w:r>
          <w:rPr>
            <w:sz w:val="18"/>
            <w:szCs w:val="18"/>
            <w:lang w:val="es-ES"/>
          </w:rPr>
          <w:t>.</w:t>
        </w:r>
      </w:ins>
    </w:p>
    <w:p w14:paraId="57AB90B9" w14:textId="59BC61CC" w:rsidR="00050860" w:rsidRDefault="00050860" w:rsidP="009249EA">
      <w:pPr>
        <w:ind w:left="360"/>
        <w:rPr>
          <w:ins w:id="396" w:author="DILLAN SERRANO MOJICA" w:date="2021-09-27T09:30:00Z"/>
          <w:sz w:val="18"/>
          <w:szCs w:val="18"/>
          <w:lang w:val="es-ES"/>
        </w:rPr>
      </w:pPr>
      <w:ins w:id="397" w:author="DILLAN SERRANO MOJICA" w:date="2021-09-27T09:29:00Z">
        <w:r>
          <w:rPr>
            <w:noProof/>
          </w:rPr>
          <w:drawing>
            <wp:inline distT="0" distB="0" distL="0" distR="0" wp14:anchorId="10F39B2A" wp14:editId="42457AE6">
              <wp:extent cx="5612130" cy="1580515"/>
              <wp:effectExtent l="0" t="0" r="762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612130" cy="1580515"/>
                      </a:xfrm>
                      <a:prstGeom prst="rect">
                        <a:avLst/>
                      </a:prstGeom>
                      <a:noFill/>
                      <a:ln>
                        <a:noFill/>
                      </a:ln>
                    </pic:spPr>
                  </pic:pic>
                </a:graphicData>
              </a:graphic>
            </wp:inline>
          </w:drawing>
        </w:r>
      </w:ins>
    </w:p>
    <w:p w14:paraId="2B00ABA6" w14:textId="77777777" w:rsidR="009249EA" w:rsidRPr="009249EA" w:rsidRDefault="009249EA">
      <w:pPr>
        <w:ind w:left="360"/>
        <w:rPr>
          <w:ins w:id="398" w:author="DILLAN SERRANO MOJICA" w:date="2021-09-23T17:06:00Z"/>
          <w:sz w:val="18"/>
          <w:szCs w:val="18"/>
          <w:lang w:val="es-ES"/>
        </w:rPr>
        <w:pPrChange w:id="399" w:author="DILLAN SERRANO MOJICA" w:date="2021-09-27T09:30:00Z">
          <w:pPr>
            <w:pStyle w:val="Prrafodelista"/>
            <w:numPr>
              <w:numId w:val="1"/>
            </w:numPr>
            <w:ind w:hanging="360"/>
          </w:pPr>
        </w:pPrChange>
      </w:pPr>
    </w:p>
    <w:p w14:paraId="40DC54B0" w14:textId="3C38CB24" w:rsidR="004278CB" w:rsidRPr="004278CB" w:rsidRDefault="004278CB" w:rsidP="004278CB">
      <w:pPr>
        <w:pStyle w:val="Prrafodelista"/>
        <w:numPr>
          <w:ilvl w:val="0"/>
          <w:numId w:val="1"/>
        </w:numPr>
        <w:spacing w:after="0" w:line="240" w:lineRule="auto"/>
        <w:contextualSpacing w:val="0"/>
        <w:rPr>
          <w:ins w:id="400" w:author="DILLAN SERRANO MOJICA" w:date="2021-09-23T17:06:00Z"/>
          <w:sz w:val="18"/>
          <w:szCs w:val="18"/>
          <w:highlight w:val="yellow"/>
          <w:lang w:val="es-ES"/>
          <w:rPrChange w:id="401" w:author="DILLAN SERRANO MOJICA" w:date="2021-09-23T17:06:00Z">
            <w:rPr>
              <w:ins w:id="402" w:author="DILLAN SERRANO MOJICA" w:date="2021-09-23T17:06:00Z"/>
              <w:rFonts w:eastAsia="Times New Roman"/>
            </w:rPr>
          </w:rPrChange>
        </w:rPr>
      </w:pPr>
      <w:ins w:id="403" w:author="DILLAN SERRANO MOJICA" w:date="2021-09-23T17:06:00Z">
        <w:r w:rsidRPr="004278CB">
          <w:rPr>
            <w:sz w:val="18"/>
            <w:szCs w:val="18"/>
            <w:highlight w:val="yellow"/>
            <w:lang w:val="es-ES"/>
            <w:rPrChange w:id="404" w:author="DILLAN SERRANO MOJICA" w:date="2021-09-23T17:06:00Z">
              <w:rPr>
                <w:rFonts w:eastAsia="Times New Roman"/>
              </w:rPr>
            </w:rPrChange>
          </w:rPr>
          <w:t>Al monto de realizar la compilación de los programas debemos estar pendiente de que si son programas muy viejos, estos deben de compilarse con la propiedad de ignorar erro</w:t>
        </w:r>
      </w:ins>
      <w:ins w:id="405" w:author="DILLAN SERRANO MOJICA" w:date="2021-10-22T09:21:00Z">
        <w:r w:rsidR="00AE440B">
          <w:rPr>
            <w:sz w:val="18"/>
            <w:szCs w:val="18"/>
            <w:highlight w:val="yellow"/>
            <w:lang w:val="es-ES"/>
          </w:rPr>
          <w:t>r</w:t>
        </w:r>
      </w:ins>
      <w:bookmarkStart w:id="406" w:name="_GoBack"/>
      <w:bookmarkEnd w:id="406"/>
      <w:ins w:id="407" w:author="DILLAN SERRANO MOJICA" w:date="2021-09-23T17:06:00Z">
        <w:r w:rsidRPr="004278CB">
          <w:rPr>
            <w:sz w:val="18"/>
            <w:szCs w:val="18"/>
            <w:highlight w:val="yellow"/>
            <w:lang w:val="es-ES"/>
            <w:rPrChange w:id="408" w:author="DILLAN SERRANO MOJICA" w:date="2021-09-23T17:06:00Z">
              <w:rPr>
                <w:rFonts w:eastAsia="Times New Roman"/>
              </w:rPr>
            </w:rPrChange>
          </w:rPr>
          <w:t xml:space="preserve"> de datos de decimales para evitar posibles fallos en producción (</w:t>
        </w:r>
        <w:r w:rsidRPr="004278CB">
          <w:rPr>
            <w:sz w:val="18"/>
            <w:szCs w:val="18"/>
            <w:highlight w:val="yellow"/>
            <w:lang w:val="es-ES"/>
            <w:rPrChange w:id="409" w:author="DILLAN SERRANO MOJICA" w:date="2021-09-23T17:06:00Z">
              <w:rPr>
                <w:rFonts w:eastAsia="Times New Roman"/>
                <w:b/>
                <w:bCs/>
                <w:u w:val="single"/>
              </w:rPr>
            </w:rPrChange>
          </w:rPr>
          <w:t>Arreglar numérico  . . . . . . . &gt; *ZONED</w:t>
        </w:r>
        <w:r w:rsidRPr="004278CB">
          <w:rPr>
            <w:sz w:val="18"/>
            <w:szCs w:val="18"/>
            <w:highlight w:val="yellow"/>
            <w:lang w:val="es-ES"/>
            <w:rPrChange w:id="410" w:author="DILLAN SERRANO MOJICA" w:date="2021-09-23T17:06:00Z">
              <w:rPr>
                <w:rFonts w:eastAsia="Times New Roman"/>
              </w:rPr>
            </w:rPrChange>
          </w:rPr>
          <w:t>).</w:t>
        </w:r>
      </w:ins>
    </w:p>
    <w:p w14:paraId="32C5A67A" w14:textId="77777777" w:rsidR="004278CB" w:rsidRDefault="004278CB" w:rsidP="004278CB">
      <w:pPr>
        <w:rPr>
          <w:ins w:id="411" w:author="DILLAN SERRANO MOJICA" w:date="2021-09-23T17:07:00Z"/>
        </w:rPr>
      </w:pPr>
    </w:p>
    <w:p w14:paraId="43EA7EE0" w14:textId="7B099791" w:rsidR="004278CB" w:rsidRDefault="004278CB" w:rsidP="004278CB">
      <w:pPr>
        <w:rPr>
          <w:ins w:id="412" w:author="DILLAN SERRANO MOJICA" w:date="2021-09-23T17:07:00Z"/>
          <w:sz w:val="18"/>
          <w:szCs w:val="18"/>
          <w:lang w:val="es-ES"/>
        </w:rPr>
      </w:pPr>
      <w:ins w:id="413" w:author="DILLAN SERRANO MOJICA" w:date="2021-09-23T17:07:00Z">
        <w:r w:rsidRPr="004278CB">
          <w:rPr>
            <w:sz w:val="18"/>
            <w:szCs w:val="18"/>
            <w:lang w:val="es-ES"/>
            <w:rPrChange w:id="414" w:author="DILLAN SERRANO MOJICA" w:date="2021-09-23T17:07:00Z">
              <w:rPr/>
            </w:rPrChange>
          </w:rPr>
          <w:t>Estos serían los parámetros sugeridos para compilar los programas:</w:t>
        </w:r>
      </w:ins>
    </w:p>
    <w:p w14:paraId="71B9D088" w14:textId="77777777" w:rsidR="004278CB" w:rsidRPr="004278CB" w:rsidRDefault="004278CB">
      <w:pPr>
        <w:spacing w:after="0"/>
        <w:rPr>
          <w:ins w:id="415" w:author="DILLAN SERRANO MOJICA" w:date="2021-09-23T17:07:00Z"/>
          <w:color w:val="000000" w:themeColor="text1"/>
          <w:sz w:val="18"/>
          <w:szCs w:val="18"/>
          <w:lang w:val="es-ES"/>
          <w:rPrChange w:id="416" w:author="DILLAN SERRANO MOJICA" w:date="2021-09-23T17:07:00Z">
            <w:rPr>
              <w:ins w:id="417" w:author="DILLAN SERRANO MOJICA" w:date="2021-09-23T17:07:00Z"/>
            </w:rPr>
          </w:rPrChange>
        </w:rPr>
        <w:pPrChange w:id="418" w:author="DILLAN SERRANO MOJICA" w:date="2021-09-23T17:07:00Z">
          <w:pPr/>
        </w:pPrChange>
      </w:pPr>
      <w:ins w:id="419" w:author="DILLAN SERRANO MOJICA" w:date="2021-09-23T17:07:00Z">
        <w:r w:rsidRPr="004278CB">
          <w:rPr>
            <w:color w:val="000000" w:themeColor="text1"/>
            <w:sz w:val="18"/>
            <w:szCs w:val="18"/>
            <w:lang w:val="es-ES"/>
            <w:rPrChange w:id="420" w:author="DILLAN SERRANO MOJICA" w:date="2021-09-23T17:07:00Z">
              <w:rPr/>
            </w:rPrChange>
          </w:rPr>
          <w:t>RPGLE:</w:t>
        </w:r>
      </w:ins>
    </w:p>
    <w:p w14:paraId="0081DFC8" w14:textId="77777777" w:rsidR="004278CB" w:rsidRPr="004278CB" w:rsidRDefault="004278CB">
      <w:pPr>
        <w:spacing w:after="0"/>
        <w:rPr>
          <w:ins w:id="421" w:author="DILLAN SERRANO MOJICA" w:date="2021-09-23T17:07:00Z"/>
          <w:color w:val="000000" w:themeColor="text1"/>
          <w:sz w:val="18"/>
          <w:szCs w:val="18"/>
          <w:lang w:val="es-ES"/>
          <w:rPrChange w:id="422" w:author="DILLAN SERRANO MOJICA" w:date="2021-09-23T17:07:00Z">
            <w:rPr>
              <w:ins w:id="423" w:author="DILLAN SERRANO MOJICA" w:date="2021-09-23T17:07:00Z"/>
            </w:rPr>
          </w:rPrChange>
        </w:rPr>
        <w:pPrChange w:id="424" w:author="DILLAN SERRANO MOJICA" w:date="2021-09-23T17:07:00Z">
          <w:pPr/>
        </w:pPrChange>
      </w:pPr>
      <w:ins w:id="425" w:author="DILLAN SERRANO MOJICA" w:date="2021-09-23T17:07:00Z">
        <w:r w:rsidRPr="004278CB">
          <w:rPr>
            <w:color w:val="000000" w:themeColor="text1"/>
            <w:sz w:val="18"/>
            <w:szCs w:val="18"/>
            <w:lang w:val="es-ES"/>
            <w:rPrChange w:id="426" w:author="DILLAN SERRANO MOJICA" w:date="2021-09-23T17:07:00Z">
              <w:rPr/>
            </w:rPrChange>
          </w:rPr>
          <w:t>Opciones del compilador  . . . . &gt; *NODEBUGIO</w:t>
        </w:r>
      </w:ins>
    </w:p>
    <w:p w14:paraId="11729E34" w14:textId="77777777" w:rsidR="004278CB" w:rsidRPr="004278CB" w:rsidRDefault="004278CB">
      <w:pPr>
        <w:spacing w:after="0"/>
        <w:rPr>
          <w:ins w:id="427" w:author="DILLAN SERRANO MOJICA" w:date="2021-09-23T17:07:00Z"/>
          <w:color w:val="000000" w:themeColor="text1"/>
          <w:sz w:val="18"/>
          <w:szCs w:val="18"/>
          <w:lang w:val="es-ES"/>
          <w:rPrChange w:id="428" w:author="DILLAN SERRANO MOJICA" w:date="2021-09-23T17:07:00Z">
            <w:rPr>
              <w:ins w:id="429" w:author="DILLAN SERRANO MOJICA" w:date="2021-09-23T17:07:00Z"/>
            </w:rPr>
          </w:rPrChange>
        </w:rPr>
        <w:pPrChange w:id="430" w:author="DILLAN SERRANO MOJICA" w:date="2021-09-23T17:07:00Z">
          <w:pPr/>
        </w:pPrChange>
      </w:pPr>
      <w:ins w:id="431" w:author="DILLAN SERRANO MOJICA" w:date="2021-09-23T17:07:00Z">
        <w:r w:rsidRPr="004278CB">
          <w:rPr>
            <w:color w:val="000000" w:themeColor="text1"/>
            <w:sz w:val="18"/>
            <w:szCs w:val="18"/>
            <w:lang w:val="es-ES"/>
            <w:rPrChange w:id="432" w:author="DILLAN SERRANO MOJICA" w:date="2021-09-23T17:07:00Z">
              <w:rPr/>
            </w:rPrChange>
          </w:rPr>
          <w:t>Vistas de depuración . . . . . . &gt; *LIST</w:t>
        </w:r>
      </w:ins>
    </w:p>
    <w:p w14:paraId="752BDA40" w14:textId="77777777" w:rsidR="004278CB" w:rsidRPr="004278CB" w:rsidRDefault="004278CB">
      <w:pPr>
        <w:spacing w:after="0"/>
        <w:rPr>
          <w:ins w:id="433" w:author="DILLAN SERRANO MOJICA" w:date="2021-09-23T17:07:00Z"/>
          <w:color w:val="000000" w:themeColor="text1"/>
          <w:sz w:val="18"/>
          <w:szCs w:val="18"/>
          <w:lang w:val="es-ES"/>
          <w:rPrChange w:id="434" w:author="DILLAN SERRANO MOJICA" w:date="2021-09-23T17:07:00Z">
            <w:rPr>
              <w:ins w:id="435" w:author="DILLAN SERRANO MOJICA" w:date="2021-09-23T17:07:00Z"/>
            </w:rPr>
          </w:rPrChange>
        </w:rPr>
        <w:pPrChange w:id="436" w:author="DILLAN SERRANO MOJICA" w:date="2021-09-23T17:07:00Z">
          <w:pPr/>
        </w:pPrChange>
      </w:pPr>
      <w:ins w:id="437" w:author="DILLAN SERRANO MOJICA" w:date="2021-09-23T17:07:00Z">
        <w:r w:rsidRPr="004278CB">
          <w:rPr>
            <w:color w:val="000000" w:themeColor="text1"/>
            <w:sz w:val="18"/>
            <w:szCs w:val="18"/>
            <w:lang w:val="es-ES"/>
            <w:rPrChange w:id="438" w:author="DILLAN SERRANO MOJICA" w:date="2021-09-23T17:07:00Z">
              <w:rPr/>
            </w:rPrChange>
          </w:rPr>
          <w:lastRenderedPageBreak/>
          <w:t>Arreglar numérico  . . . . . . . &gt; *ZONED</w:t>
        </w:r>
      </w:ins>
    </w:p>
    <w:p w14:paraId="2E60B8C8" w14:textId="77777777" w:rsidR="004278CB" w:rsidRPr="004278CB" w:rsidRDefault="004278CB">
      <w:pPr>
        <w:spacing w:after="0"/>
        <w:rPr>
          <w:ins w:id="439" w:author="DILLAN SERRANO MOJICA" w:date="2021-09-23T17:07:00Z"/>
          <w:color w:val="000000" w:themeColor="text1"/>
          <w:sz w:val="18"/>
          <w:szCs w:val="18"/>
          <w:lang w:val="es-ES"/>
          <w:rPrChange w:id="440" w:author="DILLAN SERRANO MOJICA" w:date="2021-09-23T17:07:00Z">
            <w:rPr>
              <w:ins w:id="441" w:author="DILLAN SERRANO MOJICA" w:date="2021-09-23T17:07:00Z"/>
            </w:rPr>
          </w:rPrChange>
        </w:rPr>
        <w:pPrChange w:id="442" w:author="DILLAN SERRANO MOJICA" w:date="2021-09-23T17:07:00Z">
          <w:pPr/>
        </w:pPrChange>
      </w:pPr>
      <w:ins w:id="443" w:author="DILLAN SERRANO MOJICA" w:date="2021-09-23T17:07:00Z">
        <w:r w:rsidRPr="004278CB">
          <w:rPr>
            <w:color w:val="000000" w:themeColor="text1"/>
            <w:sz w:val="18"/>
            <w:szCs w:val="18"/>
            <w:lang w:val="es-ES"/>
            <w:rPrChange w:id="444" w:author="DILLAN SERRANO MOJICA" w:date="2021-09-23T17:07:00Z">
              <w:rPr>
                <w:b/>
                <w:bCs/>
                <w:u w:val="single"/>
              </w:rPr>
            </w:rPrChange>
          </w:rPr>
          <w:t>Estos parámetros solo aplican para aquellos programas que usen el CALLP</w:t>
        </w:r>
      </w:ins>
    </w:p>
    <w:p w14:paraId="4F9DA5B3" w14:textId="77777777" w:rsidR="004278CB" w:rsidRPr="004278CB" w:rsidRDefault="004278CB">
      <w:pPr>
        <w:spacing w:after="0"/>
        <w:rPr>
          <w:ins w:id="445" w:author="DILLAN SERRANO MOJICA" w:date="2021-09-23T17:07:00Z"/>
          <w:color w:val="000000" w:themeColor="text1"/>
          <w:sz w:val="18"/>
          <w:szCs w:val="18"/>
          <w:lang w:val="es-ES"/>
          <w:rPrChange w:id="446" w:author="DILLAN SERRANO MOJICA" w:date="2021-09-23T17:07:00Z">
            <w:rPr>
              <w:ins w:id="447" w:author="DILLAN SERRANO MOJICA" w:date="2021-09-23T17:07:00Z"/>
            </w:rPr>
          </w:rPrChange>
        </w:rPr>
        <w:pPrChange w:id="448" w:author="DILLAN SERRANO MOJICA" w:date="2021-09-23T17:07:00Z">
          <w:pPr/>
        </w:pPrChange>
      </w:pPr>
      <w:ins w:id="449" w:author="DILLAN SERRANO MOJICA" w:date="2021-09-23T17:07:00Z">
        <w:r w:rsidRPr="004278CB">
          <w:rPr>
            <w:color w:val="000000" w:themeColor="text1"/>
            <w:sz w:val="18"/>
            <w:szCs w:val="18"/>
            <w:lang w:val="es-ES"/>
            <w:rPrChange w:id="450" w:author="DILLAN SERRANO MOJICA" w:date="2021-09-23T17:07:00Z">
              <w:rPr/>
            </w:rPrChange>
          </w:rPr>
          <w:t xml:space="preserve">Grupo activación por omisión . . &gt; *NO    </w:t>
        </w:r>
      </w:ins>
    </w:p>
    <w:p w14:paraId="6DEAA415" w14:textId="77777777" w:rsidR="004278CB" w:rsidRPr="004278CB" w:rsidRDefault="004278CB">
      <w:pPr>
        <w:spacing w:after="0"/>
        <w:rPr>
          <w:ins w:id="451" w:author="DILLAN SERRANO MOJICA" w:date="2021-09-23T17:07:00Z"/>
          <w:color w:val="000000" w:themeColor="text1"/>
          <w:sz w:val="18"/>
          <w:szCs w:val="18"/>
          <w:lang w:val="es-ES"/>
          <w:rPrChange w:id="452" w:author="DILLAN SERRANO MOJICA" w:date="2021-09-23T17:07:00Z">
            <w:rPr>
              <w:ins w:id="453" w:author="DILLAN SERRANO MOJICA" w:date="2021-09-23T17:07:00Z"/>
            </w:rPr>
          </w:rPrChange>
        </w:rPr>
        <w:pPrChange w:id="454" w:author="DILLAN SERRANO MOJICA" w:date="2021-09-23T17:07:00Z">
          <w:pPr/>
        </w:pPrChange>
      </w:pPr>
      <w:ins w:id="455" w:author="DILLAN SERRANO MOJICA" w:date="2021-09-23T17:07:00Z">
        <w:r w:rsidRPr="004278CB">
          <w:rPr>
            <w:color w:val="000000" w:themeColor="text1"/>
            <w:sz w:val="18"/>
            <w:szCs w:val="18"/>
            <w:lang w:val="es-ES"/>
            <w:rPrChange w:id="456" w:author="DILLAN SERRANO MOJICA" w:date="2021-09-23T17:07:00Z">
              <w:rPr/>
            </w:rPrChange>
          </w:rPr>
          <w:t>Grupo de activación  . . . . . . &gt; *CALLER</w:t>
        </w:r>
      </w:ins>
    </w:p>
    <w:p w14:paraId="5DA5B496" w14:textId="77777777" w:rsidR="004278CB" w:rsidRPr="004278CB" w:rsidRDefault="004278CB">
      <w:pPr>
        <w:spacing w:after="0"/>
        <w:rPr>
          <w:ins w:id="457" w:author="DILLAN SERRANO MOJICA" w:date="2021-09-23T17:07:00Z"/>
          <w:color w:val="000000" w:themeColor="text1"/>
          <w:sz w:val="18"/>
          <w:szCs w:val="18"/>
          <w:lang w:val="es-ES"/>
          <w:rPrChange w:id="458" w:author="DILLAN SERRANO MOJICA" w:date="2021-09-23T17:07:00Z">
            <w:rPr>
              <w:ins w:id="459" w:author="DILLAN SERRANO MOJICA" w:date="2021-09-23T17:07:00Z"/>
            </w:rPr>
          </w:rPrChange>
        </w:rPr>
        <w:pPrChange w:id="460" w:author="DILLAN SERRANO MOJICA" w:date="2021-09-23T17:07:00Z">
          <w:pPr/>
        </w:pPrChange>
      </w:pPr>
      <w:ins w:id="461" w:author="DILLAN SERRANO MOJICA" w:date="2021-09-23T17:07:00Z">
        <w:r w:rsidRPr="004278CB">
          <w:rPr>
            <w:color w:val="000000" w:themeColor="text1"/>
            <w:sz w:val="18"/>
            <w:szCs w:val="18"/>
            <w:lang w:val="es-ES"/>
            <w:rPrChange w:id="462" w:author="DILLAN SERRANO MOJICA" w:date="2021-09-23T17:07:00Z">
              <w:rPr/>
            </w:rPrChange>
          </w:rPr>
          <w:t>Modelo de almacenamiento . . . .   *SNGLVL</w:t>
        </w:r>
      </w:ins>
    </w:p>
    <w:p w14:paraId="390DBB2E" w14:textId="77777777" w:rsidR="004278CB" w:rsidRPr="004278CB" w:rsidRDefault="004278CB">
      <w:pPr>
        <w:spacing w:after="0"/>
        <w:rPr>
          <w:ins w:id="463" w:author="DILLAN SERRANO MOJICA" w:date="2021-09-23T17:07:00Z"/>
          <w:color w:val="000000" w:themeColor="text1"/>
          <w:sz w:val="18"/>
          <w:szCs w:val="18"/>
          <w:lang w:val="es-ES"/>
          <w:rPrChange w:id="464" w:author="DILLAN SERRANO MOJICA" w:date="2021-09-23T17:07:00Z">
            <w:rPr>
              <w:ins w:id="465" w:author="DILLAN SERRANO MOJICA" w:date="2021-09-23T17:07:00Z"/>
            </w:rPr>
          </w:rPrChange>
        </w:rPr>
        <w:pPrChange w:id="466" w:author="DILLAN SERRANO MOJICA" w:date="2021-09-23T17:07:00Z">
          <w:pPr/>
        </w:pPrChange>
      </w:pPr>
    </w:p>
    <w:p w14:paraId="5ED2A1A3" w14:textId="77777777" w:rsidR="004278CB" w:rsidRPr="004278CB" w:rsidRDefault="004278CB">
      <w:pPr>
        <w:spacing w:after="0"/>
        <w:rPr>
          <w:ins w:id="467" w:author="DILLAN SERRANO MOJICA" w:date="2021-09-23T17:07:00Z"/>
          <w:color w:val="000000" w:themeColor="text1"/>
          <w:sz w:val="18"/>
          <w:szCs w:val="18"/>
          <w:lang w:val="es-ES"/>
          <w:rPrChange w:id="468" w:author="DILLAN SERRANO MOJICA" w:date="2021-09-23T17:07:00Z">
            <w:rPr>
              <w:ins w:id="469" w:author="DILLAN SERRANO MOJICA" w:date="2021-09-23T17:07:00Z"/>
            </w:rPr>
          </w:rPrChange>
        </w:rPr>
        <w:pPrChange w:id="470" w:author="DILLAN SERRANO MOJICA" w:date="2021-09-23T17:07:00Z">
          <w:pPr/>
        </w:pPrChange>
      </w:pPr>
      <w:ins w:id="471" w:author="DILLAN SERRANO MOJICA" w:date="2021-09-23T17:07:00Z">
        <w:r w:rsidRPr="004278CB">
          <w:rPr>
            <w:color w:val="000000" w:themeColor="text1"/>
            <w:sz w:val="18"/>
            <w:szCs w:val="18"/>
            <w:lang w:val="es-ES"/>
            <w:rPrChange w:id="472" w:author="DILLAN SERRANO MOJICA" w:date="2021-09-23T17:07:00Z">
              <w:rPr/>
            </w:rPrChange>
          </w:rPr>
          <w:t>CLLE:</w:t>
        </w:r>
      </w:ins>
    </w:p>
    <w:p w14:paraId="518FC075" w14:textId="77777777" w:rsidR="004278CB" w:rsidRPr="004278CB" w:rsidRDefault="004278CB">
      <w:pPr>
        <w:spacing w:after="0"/>
        <w:rPr>
          <w:ins w:id="473" w:author="DILLAN SERRANO MOJICA" w:date="2021-09-23T17:07:00Z"/>
          <w:color w:val="000000" w:themeColor="text1"/>
          <w:sz w:val="18"/>
          <w:szCs w:val="18"/>
          <w:lang w:val="es-ES"/>
          <w:rPrChange w:id="474" w:author="DILLAN SERRANO MOJICA" w:date="2021-09-23T17:07:00Z">
            <w:rPr>
              <w:ins w:id="475" w:author="DILLAN SERRANO MOJICA" w:date="2021-09-23T17:07:00Z"/>
            </w:rPr>
          </w:rPrChange>
        </w:rPr>
        <w:pPrChange w:id="476" w:author="DILLAN SERRANO MOJICA" w:date="2021-09-23T17:07:00Z">
          <w:pPr/>
        </w:pPrChange>
      </w:pPr>
      <w:ins w:id="477" w:author="DILLAN SERRANO MOJICA" w:date="2021-09-23T17:07:00Z">
        <w:r w:rsidRPr="004278CB">
          <w:rPr>
            <w:color w:val="000000" w:themeColor="text1"/>
            <w:sz w:val="18"/>
            <w:szCs w:val="18"/>
            <w:lang w:val="es-ES"/>
            <w:rPrChange w:id="478" w:author="DILLAN SERRANO MOJICA" w:date="2021-09-23T17:07:00Z">
              <w:rPr/>
            </w:rPrChange>
          </w:rPr>
          <w:t>Vista de depuración  . . . . . .   *LIST</w:t>
        </w:r>
      </w:ins>
    </w:p>
    <w:p w14:paraId="12D724F8" w14:textId="77777777" w:rsidR="004278CB" w:rsidRPr="004278CB" w:rsidRDefault="004278CB">
      <w:pPr>
        <w:spacing w:after="0"/>
        <w:rPr>
          <w:ins w:id="479" w:author="DILLAN SERRANO MOJICA" w:date="2021-09-23T17:07:00Z"/>
          <w:color w:val="000000" w:themeColor="text1"/>
          <w:sz w:val="18"/>
          <w:szCs w:val="18"/>
          <w:lang w:val="es-ES"/>
          <w:rPrChange w:id="480" w:author="DILLAN SERRANO MOJICA" w:date="2021-09-23T17:07:00Z">
            <w:rPr>
              <w:ins w:id="481" w:author="DILLAN SERRANO MOJICA" w:date="2021-09-23T17:07:00Z"/>
            </w:rPr>
          </w:rPrChange>
        </w:rPr>
        <w:pPrChange w:id="482" w:author="DILLAN SERRANO MOJICA" w:date="2021-09-23T17:07:00Z">
          <w:pPr/>
        </w:pPrChange>
      </w:pPr>
    </w:p>
    <w:p w14:paraId="62B1F71D" w14:textId="77777777" w:rsidR="004278CB" w:rsidRPr="004278CB" w:rsidRDefault="004278CB">
      <w:pPr>
        <w:spacing w:after="0"/>
        <w:rPr>
          <w:ins w:id="483" w:author="DILLAN SERRANO MOJICA" w:date="2021-09-23T17:07:00Z"/>
          <w:color w:val="000000" w:themeColor="text1"/>
          <w:sz w:val="18"/>
          <w:szCs w:val="18"/>
          <w:lang w:val="es-ES"/>
          <w:rPrChange w:id="484" w:author="DILLAN SERRANO MOJICA" w:date="2021-09-23T17:07:00Z">
            <w:rPr>
              <w:ins w:id="485" w:author="DILLAN SERRANO MOJICA" w:date="2021-09-23T17:07:00Z"/>
            </w:rPr>
          </w:rPrChange>
        </w:rPr>
        <w:pPrChange w:id="486" w:author="DILLAN SERRANO MOJICA" w:date="2021-09-23T17:07:00Z">
          <w:pPr/>
        </w:pPrChange>
      </w:pPr>
      <w:ins w:id="487" w:author="DILLAN SERRANO MOJICA" w:date="2021-09-23T17:07:00Z">
        <w:r w:rsidRPr="004278CB">
          <w:rPr>
            <w:color w:val="000000" w:themeColor="text1"/>
            <w:sz w:val="18"/>
            <w:szCs w:val="18"/>
            <w:lang w:val="es-ES"/>
            <w:rPrChange w:id="488" w:author="DILLAN SERRANO MOJICA" w:date="2021-09-23T17:07:00Z">
              <w:rPr/>
            </w:rPrChange>
          </w:rPr>
          <w:t>DSPF:</w:t>
        </w:r>
      </w:ins>
    </w:p>
    <w:p w14:paraId="6061F624" w14:textId="77777777" w:rsidR="004278CB" w:rsidRPr="004278CB" w:rsidRDefault="004278CB">
      <w:pPr>
        <w:spacing w:after="0"/>
        <w:rPr>
          <w:ins w:id="489" w:author="DILLAN SERRANO MOJICA" w:date="2021-09-23T17:07:00Z"/>
          <w:color w:val="000000" w:themeColor="text1"/>
          <w:sz w:val="18"/>
          <w:szCs w:val="18"/>
          <w:lang w:val="es-ES"/>
          <w:rPrChange w:id="490" w:author="DILLAN SERRANO MOJICA" w:date="2021-09-23T17:07:00Z">
            <w:rPr>
              <w:ins w:id="491" w:author="DILLAN SERRANO MOJICA" w:date="2021-09-23T17:07:00Z"/>
            </w:rPr>
          </w:rPrChange>
        </w:rPr>
        <w:pPrChange w:id="492" w:author="DILLAN SERRANO MOJICA" w:date="2021-09-23T17:07:00Z">
          <w:pPr/>
        </w:pPrChange>
      </w:pPr>
      <w:ins w:id="493" w:author="DILLAN SERRANO MOJICA" w:date="2021-09-23T17:07:00Z">
        <w:r w:rsidRPr="004278CB">
          <w:rPr>
            <w:color w:val="000000" w:themeColor="text1"/>
            <w:sz w:val="18"/>
            <w:szCs w:val="18"/>
            <w:lang w:val="es-ES"/>
            <w:rPrChange w:id="494" w:author="DILLAN SERRANO MOJICA" w:date="2021-09-23T17:07:00Z">
              <w:rPr/>
            </w:rPrChange>
          </w:rPr>
          <w:t>Restaurar pantalla . . . . . . .   *YES</w:t>
        </w:r>
      </w:ins>
    </w:p>
    <w:p w14:paraId="292C9E6B" w14:textId="77777777" w:rsidR="004278CB" w:rsidRPr="004278CB" w:rsidRDefault="004278CB">
      <w:pPr>
        <w:spacing w:after="0"/>
        <w:rPr>
          <w:ins w:id="495" w:author="DILLAN SERRANO MOJICA" w:date="2021-09-23T17:07:00Z"/>
          <w:color w:val="000000" w:themeColor="text1"/>
          <w:sz w:val="18"/>
          <w:szCs w:val="18"/>
          <w:lang w:val="es-ES"/>
          <w:rPrChange w:id="496" w:author="DILLAN SERRANO MOJICA" w:date="2021-09-23T17:07:00Z">
            <w:rPr>
              <w:ins w:id="497" w:author="DILLAN SERRANO MOJICA" w:date="2021-09-23T17:07:00Z"/>
            </w:rPr>
          </w:rPrChange>
        </w:rPr>
        <w:pPrChange w:id="498" w:author="DILLAN SERRANO MOJICA" w:date="2021-09-23T17:07:00Z">
          <w:pPr/>
        </w:pPrChange>
      </w:pPr>
    </w:p>
    <w:p w14:paraId="2FC63275" w14:textId="77777777" w:rsidR="004278CB" w:rsidRPr="004278CB" w:rsidRDefault="004278CB">
      <w:pPr>
        <w:spacing w:after="0"/>
        <w:rPr>
          <w:ins w:id="499" w:author="DILLAN SERRANO MOJICA" w:date="2021-09-23T17:07:00Z"/>
          <w:color w:val="000000" w:themeColor="text1"/>
          <w:sz w:val="18"/>
          <w:szCs w:val="18"/>
          <w:lang w:val="es-ES"/>
          <w:rPrChange w:id="500" w:author="DILLAN SERRANO MOJICA" w:date="2021-09-23T17:07:00Z">
            <w:rPr>
              <w:ins w:id="501" w:author="DILLAN SERRANO MOJICA" w:date="2021-09-23T17:07:00Z"/>
            </w:rPr>
          </w:rPrChange>
        </w:rPr>
        <w:pPrChange w:id="502" w:author="DILLAN SERRANO MOJICA" w:date="2021-09-23T17:07:00Z">
          <w:pPr/>
        </w:pPrChange>
      </w:pPr>
      <w:ins w:id="503" w:author="DILLAN SERRANO MOJICA" w:date="2021-09-23T17:07:00Z">
        <w:r w:rsidRPr="004278CB">
          <w:rPr>
            <w:color w:val="000000" w:themeColor="text1"/>
            <w:sz w:val="18"/>
            <w:szCs w:val="18"/>
            <w:lang w:val="es-ES"/>
            <w:rPrChange w:id="504" w:author="DILLAN SERRANO MOJICA" w:date="2021-09-23T17:07:00Z">
              <w:rPr/>
            </w:rPrChange>
          </w:rPr>
          <w:t>PF:</w:t>
        </w:r>
      </w:ins>
    </w:p>
    <w:p w14:paraId="618A8632" w14:textId="77777777" w:rsidR="004278CB" w:rsidRPr="004278CB" w:rsidRDefault="004278CB">
      <w:pPr>
        <w:spacing w:after="0"/>
        <w:rPr>
          <w:ins w:id="505" w:author="DILLAN SERRANO MOJICA" w:date="2021-09-23T17:07:00Z"/>
          <w:color w:val="000000" w:themeColor="text1"/>
          <w:sz w:val="18"/>
          <w:szCs w:val="18"/>
          <w:lang w:val="es-ES"/>
          <w:rPrChange w:id="506" w:author="DILLAN SERRANO MOJICA" w:date="2021-09-23T17:07:00Z">
            <w:rPr>
              <w:ins w:id="507" w:author="DILLAN SERRANO MOJICA" w:date="2021-09-23T17:07:00Z"/>
            </w:rPr>
          </w:rPrChange>
        </w:rPr>
        <w:pPrChange w:id="508" w:author="DILLAN SERRANO MOJICA" w:date="2021-09-23T17:07:00Z">
          <w:pPr/>
        </w:pPrChange>
      </w:pPr>
      <w:ins w:id="509" w:author="DILLAN SERRANO MOJICA" w:date="2021-09-23T17:07:00Z">
        <w:r w:rsidRPr="004278CB">
          <w:rPr>
            <w:color w:val="000000" w:themeColor="text1"/>
            <w:sz w:val="18"/>
            <w:szCs w:val="18"/>
            <w:lang w:val="es-ES"/>
            <w:rPrChange w:id="510" w:author="DILLAN SERRANO MOJICA" w:date="2021-09-23T17:07:00Z">
              <w:rPr/>
            </w:rPrChange>
          </w:rPr>
          <w:t>Máximo de miembros . . . . . . .   *NOMAX</w:t>
        </w:r>
      </w:ins>
    </w:p>
    <w:p w14:paraId="1A4B283F" w14:textId="77777777" w:rsidR="004278CB" w:rsidRPr="004278CB" w:rsidRDefault="004278CB">
      <w:pPr>
        <w:spacing w:after="0"/>
        <w:rPr>
          <w:ins w:id="511" w:author="DILLAN SERRANO MOJICA" w:date="2021-09-23T17:07:00Z"/>
          <w:color w:val="000000" w:themeColor="text1"/>
          <w:sz w:val="18"/>
          <w:szCs w:val="18"/>
          <w:lang w:val="es-ES"/>
          <w:rPrChange w:id="512" w:author="DILLAN SERRANO MOJICA" w:date="2021-09-23T17:07:00Z">
            <w:rPr>
              <w:ins w:id="513" w:author="DILLAN SERRANO MOJICA" w:date="2021-09-23T17:07:00Z"/>
            </w:rPr>
          </w:rPrChange>
        </w:rPr>
        <w:pPrChange w:id="514" w:author="DILLAN SERRANO MOJICA" w:date="2021-09-23T17:07:00Z">
          <w:pPr/>
        </w:pPrChange>
      </w:pPr>
      <w:ins w:id="515" w:author="DILLAN SERRANO MOJICA" w:date="2021-09-23T17:07:00Z">
        <w:r w:rsidRPr="004278CB">
          <w:rPr>
            <w:color w:val="000000" w:themeColor="text1"/>
            <w:sz w:val="18"/>
            <w:szCs w:val="18"/>
            <w:lang w:val="es-ES"/>
            <w:rPrChange w:id="516" w:author="DILLAN SERRANO MOJICA" w:date="2021-09-23T17:07:00Z">
              <w:rPr/>
            </w:rPrChange>
          </w:rPr>
          <w:t>Número inicial de registros  . &gt; *NOMAX</w:t>
        </w:r>
      </w:ins>
    </w:p>
    <w:p w14:paraId="5053CAEF" w14:textId="77777777" w:rsidR="004278CB" w:rsidRPr="004278CB" w:rsidRDefault="004278CB">
      <w:pPr>
        <w:spacing w:after="0"/>
        <w:rPr>
          <w:ins w:id="517" w:author="DILLAN SERRANO MOJICA" w:date="2021-09-23T17:07:00Z"/>
          <w:color w:val="000000" w:themeColor="text1"/>
          <w:sz w:val="18"/>
          <w:szCs w:val="18"/>
          <w:lang w:val="es-ES"/>
          <w:rPrChange w:id="518" w:author="DILLAN SERRANO MOJICA" w:date="2021-09-23T17:07:00Z">
            <w:rPr>
              <w:ins w:id="519" w:author="DILLAN SERRANO MOJICA" w:date="2021-09-23T17:07:00Z"/>
            </w:rPr>
          </w:rPrChange>
        </w:rPr>
        <w:pPrChange w:id="520" w:author="DILLAN SERRANO MOJICA" w:date="2021-09-23T17:07:00Z">
          <w:pPr/>
        </w:pPrChange>
      </w:pPr>
      <w:ins w:id="521" w:author="DILLAN SERRANO MOJICA" w:date="2021-09-23T17:07:00Z">
        <w:r w:rsidRPr="004278CB">
          <w:rPr>
            <w:color w:val="000000" w:themeColor="text1"/>
            <w:sz w:val="18"/>
            <w:szCs w:val="18"/>
            <w:lang w:val="es-ES"/>
            <w:rPrChange w:id="522" w:author="DILLAN SERRANO MOJICA" w:date="2021-09-23T17:07:00Z">
              <w:rPr/>
            </w:rPrChange>
          </w:rPr>
          <w:t xml:space="preserve">Reutilizar regist. suprimidos  .   *YES </w:t>
        </w:r>
        <w:r w:rsidRPr="004278CB">
          <w:rPr>
            <w:color w:val="000000" w:themeColor="text1"/>
            <w:sz w:val="18"/>
            <w:szCs w:val="18"/>
            <w:lang w:val="es-ES"/>
            <w:rPrChange w:id="523" w:author="DILLAN SERRANO MOJICA" w:date="2021-09-23T17:07:00Z">
              <w:rPr>
                <w:b/>
                <w:bCs/>
                <w:u w:val="single"/>
              </w:rPr>
            </w:rPrChange>
          </w:rPr>
          <w:t>si son archivos planos colocar *NO</w:t>
        </w:r>
      </w:ins>
    </w:p>
    <w:p w14:paraId="399D08B1" w14:textId="77777777" w:rsidR="004278CB" w:rsidRPr="004278CB" w:rsidRDefault="004278CB">
      <w:pPr>
        <w:spacing w:after="0"/>
        <w:rPr>
          <w:ins w:id="524" w:author="DILLAN SERRANO MOJICA" w:date="2021-09-23T17:07:00Z"/>
          <w:color w:val="000000" w:themeColor="text1"/>
          <w:sz w:val="18"/>
          <w:szCs w:val="18"/>
          <w:lang w:val="es-ES"/>
          <w:rPrChange w:id="525" w:author="DILLAN SERRANO MOJICA" w:date="2021-09-23T17:07:00Z">
            <w:rPr>
              <w:ins w:id="526" w:author="DILLAN SERRANO MOJICA" w:date="2021-09-23T17:07:00Z"/>
            </w:rPr>
          </w:rPrChange>
        </w:rPr>
        <w:pPrChange w:id="527" w:author="DILLAN SERRANO MOJICA" w:date="2021-09-23T17:07:00Z">
          <w:pPr/>
        </w:pPrChange>
      </w:pPr>
      <w:ins w:id="528" w:author="DILLAN SERRANO MOJICA" w:date="2021-09-23T17:07:00Z">
        <w:r w:rsidRPr="004278CB">
          <w:rPr>
            <w:color w:val="000000" w:themeColor="text1"/>
            <w:sz w:val="18"/>
            <w:szCs w:val="18"/>
            <w:lang w:val="es-ES"/>
            <w:rPrChange w:id="529" w:author="DILLAN SERRANO MOJICA" w:date="2021-09-23T17:07:00Z">
              <w:rPr/>
            </w:rPrChange>
          </w:rPr>
          <w:t>Comprobación nivel format reg  .   *NO</w:t>
        </w:r>
      </w:ins>
    </w:p>
    <w:p w14:paraId="58634E48" w14:textId="77777777" w:rsidR="004278CB" w:rsidRPr="004278CB" w:rsidRDefault="004278CB">
      <w:pPr>
        <w:spacing w:after="0"/>
        <w:rPr>
          <w:ins w:id="530" w:author="DILLAN SERRANO MOJICA" w:date="2021-09-23T17:07:00Z"/>
          <w:color w:val="000000" w:themeColor="text1"/>
          <w:sz w:val="18"/>
          <w:szCs w:val="18"/>
          <w:lang w:val="es-ES"/>
          <w:rPrChange w:id="531" w:author="DILLAN SERRANO MOJICA" w:date="2021-09-23T17:07:00Z">
            <w:rPr>
              <w:ins w:id="532" w:author="DILLAN SERRANO MOJICA" w:date="2021-09-23T17:07:00Z"/>
            </w:rPr>
          </w:rPrChange>
        </w:rPr>
        <w:pPrChange w:id="533" w:author="DILLAN SERRANO MOJICA" w:date="2021-09-23T17:07:00Z">
          <w:pPr/>
        </w:pPrChange>
      </w:pPr>
    </w:p>
    <w:p w14:paraId="74BF1424" w14:textId="77777777" w:rsidR="004278CB" w:rsidRPr="004278CB" w:rsidRDefault="004278CB">
      <w:pPr>
        <w:spacing w:after="0"/>
        <w:rPr>
          <w:ins w:id="534" w:author="DILLAN SERRANO MOJICA" w:date="2021-09-23T17:07:00Z"/>
          <w:color w:val="000000" w:themeColor="text1"/>
          <w:sz w:val="18"/>
          <w:szCs w:val="18"/>
          <w:lang w:val="es-ES"/>
          <w:rPrChange w:id="535" w:author="DILLAN SERRANO MOJICA" w:date="2021-09-23T17:07:00Z">
            <w:rPr>
              <w:ins w:id="536" w:author="DILLAN SERRANO MOJICA" w:date="2021-09-23T17:07:00Z"/>
            </w:rPr>
          </w:rPrChange>
        </w:rPr>
        <w:pPrChange w:id="537" w:author="DILLAN SERRANO MOJICA" w:date="2021-09-23T17:07:00Z">
          <w:pPr/>
        </w:pPrChange>
      </w:pPr>
      <w:ins w:id="538" w:author="DILLAN SERRANO MOJICA" w:date="2021-09-23T17:07:00Z">
        <w:r w:rsidRPr="004278CB">
          <w:rPr>
            <w:color w:val="000000" w:themeColor="text1"/>
            <w:sz w:val="18"/>
            <w:szCs w:val="18"/>
            <w:lang w:val="es-ES"/>
            <w:rPrChange w:id="539" w:author="DILLAN SERRANO MOJICA" w:date="2021-09-23T17:07:00Z">
              <w:rPr/>
            </w:rPrChange>
          </w:rPr>
          <w:t>LF:</w:t>
        </w:r>
      </w:ins>
    </w:p>
    <w:p w14:paraId="6174B02C" w14:textId="77777777" w:rsidR="004278CB" w:rsidRPr="004278CB" w:rsidRDefault="004278CB">
      <w:pPr>
        <w:spacing w:after="0"/>
        <w:rPr>
          <w:ins w:id="540" w:author="DILLAN SERRANO MOJICA" w:date="2021-09-23T17:07:00Z"/>
          <w:color w:val="000000" w:themeColor="text1"/>
          <w:sz w:val="18"/>
          <w:szCs w:val="18"/>
          <w:lang w:val="es-ES"/>
          <w:rPrChange w:id="541" w:author="DILLAN SERRANO MOJICA" w:date="2021-09-23T17:07:00Z">
            <w:rPr>
              <w:ins w:id="542" w:author="DILLAN SERRANO MOJICA" w:date="2021-09-23T17:07:00Z"/>
            </w:rPr>
          </w:rPrChange>
        </w:rPr>
        <w:pPrChange w:id="543" w:author="DILLAN SERRANO MOJICA" w:date="2021-09-23T17:07:00Z">
          <w:pPr/>
        </w:pPrChange>
      </w:pPr>
      <w:ins w:id="544" w:author="DILLAN SERRANO MOJICA" w:date="2021-09-23T17:07:00Z">
        <w:r w:rsidRPr="004278CB">
          <w:rPr>
            <w:color w:val="000000" w:themeColor="text1"/>
            <w:sz w:val="18"/>
            <w:szCs w:val="18"/>
            <w:lang w:val="es-ES"/>
            <w:rPrChange w:id="545" w:author="DILLAN SERRANO MOJICA" w:date="2021-09-23T17:07:00Z">
              <w:rPr/>
            </w:rPrChange>
          </w:rPr>
          <w:t>Máximo de miembros . . . . . . .   *NOMAX</w:t>
        </w:r>
      </w:ins>
    </w:p>
    <w:p w14:paraId="54977501" w14:textId="77777777" w:rsidR="004278CB" w:rsidRPr="004278CB" w:rsidRDefault="004278CB">
      <w:pPr>
        <w:spacing w:after="0"/>
        <w:rPr>
          <w:ins w:id="546" w:author="DILLAN SERRANO MOJICA" w:date="2021-09-23T17:07:00Z"/>
          <w:color w:val="000000" w:themeColor="text1"/>
          <w:sz w:val="18"/>
          <w:szCs w:val="18"/>
          <w:lang w:val="es-ES"/>
          <w:rPrChange w:id="547" w:author="DILLAN SERRANO MOJICA" w:date="2021-09-23T17:07:00Z">
            <w:rPr>
              <w:ins w:id="548" w:author="DILLAN SERRANO MOJICA" w:date="2021-09-23T17:07:00Z"/>
            </w:rPr>
          </w:rPrChange>
        </w:rPr>
        <w:pPrChange w:id="549" w:author="DILLAN SERRANO MOJICA" w:date="2021-09-23T17:07:00Z">
          <w:pPr/>
        </w:pPrChange>
      </w:pPr>
      <w:ins w:id="550" w:author="DILLAN SERRANO MOJICA" w:date="2021-09-23T17:07:00Z">
        <w:r w:rsidRPr="004278CB">
          <w:rPr>
            <w:color w:val="000000" w:themeColor="text1"/>
            <w:sz w:val="18"/>
            <w:szCs w:val="18"/>
            <w:lang w:val="es-ES"/>
            <w:rPrChange w:id="551" w:author="DILLAN SERRANO MOJICA" w:date="2021-09-23T17:07:00Z">
              <w:rPr/>
            </w:rPrChange>
          </w:rPr>
          <w:t>Comprobación nivel format reg  .   *NO</w:t>
        </w:r>
      </w:ins>
    </w:p>
    <w:p w14:paraId="3A0887DE" w14:textId="77777777" w:rsidR="004278CB" w:rsidRPr="004278CB" w:rsidRDefault="004278CB">
      <w:pPr>
        <w:rPr>
          <w:ins w:id="552" w:author="DILLAN SERRANO MOJICA" w:date="2021-09-23T17:07:00Z"/>
          <w:sz w:val="18"/>
          <w:szCs w:val="18"/>
          <w:lang w:val="es-ES"/>
          <w:rPrChange w:id="553" w:author="DILLAN SERRANO MOJICA" w:date="2021-09-23T17:07:00Z">
            <w:rPr>
              <w:ins w:id="554" w:author="DILLAN SERRANO MOJICA" w:date="2021-09-23T17:07:00Z"/>
            </w:rPr>
          </w:rPrChange>
        </w:rPr>
        <w:pPrChange w:id="555" w:author="DILLAN SERRANO MOJICA" w:date="2021-09-23T17:07:00Z">
          <w:pPr>
            <w:pStyle w:val="Prrafodelista"/>
            <w:numPr>
              <w:numId w:val="1"/>
            </w:numPr>
            <w:ind w:hanging="360"/>
          </w:pPr>
        </w:pPrChange>
      </w:pPr>
    </w:p>
    <w:p w14:paraId="7DF37283" w14:textId="77777777" w:rsidR="004278CB" w:rsidRPr="004278CB" w:rsidRDefault="004278CB">
      <w:pPr>
        <w:rPr>
          <w:sz w:val="18"/>
          <w:szCs w:val="18"/>
          <w:lang w:val="es-ES"/>
          <w:rPrChange w:id="556" w:author="DILLAN SERRANO MOJICA" w:date="2021-09-23T17:06:00Z">
            <w:rPr>
              <w:lang w:val="es-ES"/>
            </w:rPr>
          </w:rPrChange>
        </w:rPr>
        <w:pPrChange w:id="557" w:author="DILLAN SERRANO MOJICA" w:date="2021-09-23T17:06:00Z">
          <w:pPr>
            <w:pStyle w:val="Prrafodelista"/>
            <w:numPr>
              <w:numId w:val="1"/>
            </w:numPr>
            <w:ind w:hanging="360"/>
          </w:pPr>
        </w:pPrChange>
      </w:pPr>
    </w:p>
    <w:p w14:paraId="2C47602E" w14:textId="4FC9AA97" w:rsidR="001C1EB6" w:rsidRPr="001C1EB6" w:rsidDel="00F15B66" w:rsidRDefault="001C1EB6" w:rsidP="001C1EB6">
      <w:pPr>
        <w:pStyle w:val="Prrafodelista"/>
        <w:numPr>
          <w:ilvl w:val="0"/>
          <w:numId w:val="1"/>
        </w:numPr>
        <w:jc w:val="both"/>
        <w:rPr>
          <w:del w:id="558" w:author="DILLAN SERRANO MOJICA" w:date="2021-09-27T11:22:00Z"/>
          <w:lang w:val="es-ES"/>
        </w:rPr>
      </w:pPr>
      <w:del w:id="559" w:author="DILLAN SERRANO MOJICA" w:date="2021-09-27T11:22:00Z">
        <w:r w:rsidDel="00F15B66">
          <w:rPr>
            <w:sz w:val="18"/>
            <w:szCs w:val="18"/>
            <w:lang w:val="es-ES"/>
          </w:rPr>
          <w:delText>Ingresar registro de</w:delText>
        </w:r>
        <w:r w:rsidRPr="001C1EB6" w:rsidDel="00F15B66">
          <w:rPr>
            <w:sz w:val="18"/>
            <w:szCs w:val="18"/>
            <w:lang w:val="es-ES"/>
          </w:rPr>
          <w:delText xml:space="preserve"> la versión </w:delText>
        </w:r>
        <w:r w:rsidDel="00F15B66">
          <w:rPr>
            <w:sz w:val="18"/>
            <w:szCs w:val="18"/>
            <w:lang w:val="es-ES"/>
          </w:rPr>
          <w:delText xml:space="preserve">del ajuste </w:delText>
        </w:r>
        <w:r w:rsidRPr="001C1EB6" w:rsidDel="00F15B66">
          <w:rPr>
            <w:sz w:val="18"/>
            <w:szCs w:val="18"/>
            <w:lang w:val="es-ES"/>
          </w:rPr>
          <w:delText>en el Excel llamado “</w:delText>
        </w:r>
        <w:r w:rsidDel="00F15B66">
          <w:rPr>
            <w:sz w:val="18"/>
            <w:szCs w:val="18"/>
            <w:lang w:val="es-ES"/>
          </w:rPr>
          <w:delText>Formato versionamiento de aplicaciones</w:delText>
        </w:r>
        <w:r w:rsidRPr="001C1EB6" w:rsidDel="00F15B66">
          <w:rPr>
            <w:sz w:val="18"/>
            <w:szCs w:val="18"/>
            <w:lang w:val="es-ES"/>
          </w:rPr>
          <w:delText>”</w:delText>
        </w:r>
        <w:r w:rsidDel="00F15B66">
          <w:rPr>
            <w:sz w:val="18"/>
            <w:szCs w:val="18"/>
            <w:lang w:val="es-ES"/>
          </w:rPr>
          <w:delText xml:space="preserve"> (Link en la sección ‘</w:delText>
        </w:r>
        <w:r w:rsidRPr="001C1EB6" w:rsidDel="00F15B66">
          <w:rPr>
            <w:sz w:val="18"/>
            <w:szCs w:val="18"/>
            <w:lang w:val="es-ES"/>
          </w:rPr>
          <w:delText>VERSIONAMIENTO</w:delText>
        </w:r>
        <w:r w:rsidDel="00F15B66">
          <w:rPr>
            <w:sz w:val="18"/>
            <w:szCs w:val="18"/>
            <w:lang w:val="es-ES"/>
          </w:rPr>
          <w:delText>’ este documento) .</w:delText>
        </w:r>
        <w:r w:rsidRPr="001C1EB6" w:rsidDel="00F15B66">
          <w:rPr>
            <w:lang w:val="es-ES"/>
          </w:rPr>
          <w:delText xml:space="preserve"> </w:delText>
        </w:r>
      </w:del>
    </w:p>
    <w:p w14:paraId="585AC004" w14:textId="07C63C62" w:rsidR="004E37D1" w:rsidRPr="004E37D1" w:rsidDel="004E37D1" w:rsidRDefault="004E37D1">
      <w:pPr>
        <w:pStyle w:val="Prrafodelista"/>
        <w:numPr>
          <w:ilvl w:val="0"/>
          <w:numId w:val="1"/>
        </w:numPr>
        <w:rPr>
          <w:del w:id="560" w:author="DILLAN SERRANO MOJICA" w:date="2021-09-23T16:49:00Z"/>
          <w:sz w:val="18"/>
          <w:szCs w:val="18"/>
          <w:lang w:val="es-ES"/>
          <w:rPrChange w:id="561" w:author="DILLAN SERRANO MOJICA" w:date="2021-09-23T16:49:00Z">
            <w:rPr>
              <w:del w:id="562" w:author="DILLAN SERRANO MOJICA" w:date="2021-09-23T16:49:00Z"/>
              <w:lang w:val="es-ES"/>
            </w:rPr>
          </w:rPrChange>
        </w:rPr>
      </w:pPr>
    </w:p>
    <w:p w14:paraId="759D02B6" w14:textId="5974C3DB" w:rsidR="00BA232D" w:rsidRDefault="00BA232D" w:rsidP="00A93961">
      <w:pPr>
        <w:pStyle w:val="Prrafodelista"/>
        <w:numPr>
          <w:ilvl w:val="0"/>
          <w:numId w:val="1"/>
        </w:numPr>
        <w:rPr>
          <w:sz w:val="18"/>
          <w:szCs w:val="18"/>
          <w:lang w:val="es-ES"/>
        </w:rPr>
      </w:pPr>
      <w:r>
        <w:rPr>
          <w:sz w:val="18"/>
          <w:szCs w:val="18"/>
          <w:lang w:val="es-ES"/>
        </w:rPr>
        <w:t xml:space="preserve">Usar la herramienta TOOLS </w:t>
      </w:r>
      <w:r w:rsidR="00C701C4">
        <w:rPr>
          <w:sz w:val="18"/>
          <w:szCs w:val="18"/>
          <w:lang w:val="es-ES"/>
        </w:rPr>
        <w:t xml:space="preserve">(En DESANEW) o FTP2( En MIEMBROS) </w:t>
      </w:r>
      <w:r>
        <w:rPr>
          <w:sz w:val="18"/>
          <w:szCs w:val="18"/>
          <w:lang w:val="es-ES"/>
        </w:rPr>
        <w:t xml:space="preserve">para pasar los objetos del ambiente DESANEW a MIEMBROS para realizar las pruebas unitarias. (para mas información del proceso en la herramienta TOOLS ir al </w:t>
      </w:r>
      <w:r w:rsidRPr="00BA232D">
        <w:rPr>
          <w:b/>
          <w:bCs/>
          <w:sz w:val="18"/>
          <w:szCs w:val="18"/>
          <w:lang w:val="es-ES"/>
        </w:rPr>
        <w:t>Titulo 2</w:t>
      </w:r>
      <w:r>
        <w:rPr>
          <w:sz w:val="18"/>
          <w:szCs w:val="18"/>
          <w:lang w:val="es-ES"/>
        </w:rPr>
        <w:t xml:space="preserve"> del presente documento).</w:t>
      </w:r>
    </w:p>
    <w:p w14:paraId="5EB5EA82" w14:textId="238BB113" w:rsidR="00BA232D" w:rsidRDefault="00BA232D" w:rsidP="00A93961">
      <w:pPr>
        <w:pStyle w:val="Prrafodelista"/>
        <w:numPr>
          <w:ilvl w:val="0"/>
          <w:numId w:val="1"/>
        </w:numPr>
        <w:rPr>
          <w:sz w:val="18"/>
          <w:szCs w:val="18"/>
          <w:lang w:val="es-ES"/>
        </w:rPr>
      </w:pPr>
      <w:r>
        <w:rPr>
          <w:sz w:val="18"/>
          <w:szCs w:val="18"/>
          <w:lang w:val="es-ES"/>
        </w:rPr>
        <w:t>Los ambiente MIEMBROS y DESANEW son usados para hacer pruebas unitarias pero con las siguientes condiciones:</w:t>
      </w:r>
    </w:p>
    <w:p w14:paraId="4114E298" w14:textId="0EAC1875" w:rsidR="00BA232D" w:rsidRDefault="00BA232D" w:rsidP="00BA232D">
      <w:pPr>
        <w:rPr>
          <w:sz w:val="18"/>
          <w:szCs w:val="18"/>
          <w:lang w:val="es-ES"/>
        </w:rPr>
      </w:pPr>
      <w:r>
        <w:rPr>
          <w:sz w:val="18"/>
          <w:szCs w:val="18"/>
          <w:lang w:val="es-ES"/>
        </w:rPr>
        <w:t xml:space="preserve">MIEMBROS: </w:t>
      </w:r>
    </w:p>
    <w:p w14:paraId="7B32F746" w14:textId="26F0002F" w:rsidR="00BA232D" w:rsidRDefault="002214EC" w:rsidP="00BA232D">
      <w:pPr>
        <w:pStyle w:val="Prrafodelista"/>
        <w:numPr>
          <w:ilvl w:val="0"/>
          <w:numId w:val="1"/>
        </w:numPr>
        <w:rPr>
          <w:sz w:val="18"/>
          <w:szCs w:val="18"/>
          <w:lang w:val="es-ES"/>
        </w:rPr>
      </w:pPr>
      <w:r>
        <w:rPr>
          <w:sz w:val="18"/>
          <w:szCs w:val="18"/>
          <w:lang w:val="es-ES"/>
        </w:rPr>
        <w:t>Si es de preferencia, el objeto que se recibe del ambiente DESANEW que contiene los ajustes de la HU se pueden adicionar a las librerías oficiales del objeto, para ello NO se debe reemplazar el existente, se renombra el objeto de la siguiente forma: nombre_objeto</w:t>
      </w:r>
      <w:r w:rsidR="009373E9">
        <w:rPr>
          <w:sz w:val="18"/>
          <w:szCs w:val="18"/>
          <w:lang w:val="es-ES"/>
        </w:rPr>
        <w:t>(</w:t>
      </w:r>
      <w:r>
        <w:rPr>
          <w:sz w:val="18"/>
          <w:szCs w:val="18"/>
          <w:lang w:val="es-ES"/>
        </w:rPr>
        <w:t>V</w:t>
      </w:r>
      <w:r w:rsidR="009373E9">
        <w:rPr>
          <w:sz w:val="18"/>
          <w:szCs w:val="18"/>
          <w:lang w:val="es-ES"/>
        </w:rPr>
        <w:t>)</w:t>
      </w:r>
      <w:r>
        <w:rPr>
          <w:sz w:val="18"/>
          <w:szCs w:val="18"/>
          <w:lang w:val="es-ES"/>
        </w:rPr>
        <w:t>(Consecutivo)</w:t>
      </w:r>
      <w:r w:rsidR="009373E9">
        <w:rPr>
          <w:sz w:val="18"/>
          <w:szCs w:val="18"/>
          <w:lang w:val="es-ES"/>
        </w:rPr>
        <w:t xml:space="preserve"> ejemplo: de </w:t>
      </w:r>
      <w:r w:rsidR="009373E9" w:rsidRPr="009373E9">
        <w:rPr>
          <w:sz w:val="18"/>
          <w:szCs w:val="18"/>
          <w:lang w:val="es-ES"/>
        </w:rPr>
        <w:t>SIC0110E</w:t>
      </w:r>
      <w:r w:rsidR="009373E9">
        <w:rPr>
          <w:sz w:val="18"/>
          <w:szCs w:val="18"/>
          <w:lang w:val="es-ES"/>
        </w:rPr>
        <w:t xml:space="preserve"> a </w:t>
      </w:r>
      <w:r w:rsidR="009373E9" w:rsidRPr="009373E9">
        <w:rPr>
          <w:sz w:val="18"/>
          <w:szCs w:val="18"/>
          <w:lang w:val="es-ES"/>
        </w:rPr>
        <w:t>SIC0110E</w:t>
      </w:r>
      <w:r w:rsidR="009373E9" w:rsidRPr="009373E9">
        <w:rPr>
          <w:sz w:val="18"/>
          <w:szCs w:val="18"/>
          <w:highlight w:val="yellow"/>
          <w:lang w:val="es-ES"/>
        </w:rPr>
        <w:t>V2</w:t>
      </w:r>
      <w:r>
        <w:rPr>
          <w:sz w:val="18"/>
          <w:szCs w:val="18"/>
          <w:lang w:val="es-ES"/>
        </w:rPr>
        <w:t>, Esto con el fin de identificar cual fue el ultimo objeto que se debe restaurar en caso que se requiera.</w:t>
      </w:r>
    </w:p>
    <w:p w14:paraId="6043DAF2" w14:textId="70E76613" w:rsidR="00D967E6" w:rsidRDefault="00D967E6" w:rsidP="00D967E6">
      <w:pPr>
        <w:rPr>
          <w:sz w:val="18"/>
          <w:szCs w:val="18"/>
          <w:lang w:val="es-ES"/>
        </w:rPr>
      </w:pPr>
      <w:r>
        <w:rPr>
          <w:sz w:val="18"/>
          <w:szCs w:val="18"/>
          <w:lang w:val="es-ES"/>
        </w:rPr>
        <w:t>DESANEW:</w:t>
      </w:r>
    </w:p>
    <w:p w14:paraId="471D9CA1" w14:textId="237D73FF" w:rsidR="001C1EB6" w:rsidRPr="001C1EB6" w:rsidRDefault="00D967E6" w:rsidP="001C1EB6">
      <w:pPr>
        <w:pStyle w:val="Prrafodelista"/>
        <w:numPr>
          <w:ilvl w:val="0"/>
          <w:numId w:val="1"/>
        </w:numPr>
        <w:rPr>
          <w:sz w:val="18"/>
          <w:szCs w:val="18"/>
          <w:lang w:val="es-ES"/>
        </w:rPr>
      </w:pPr>
      <w:r>
        <w:rPr>
          <w:sz w:val="18"/>
          <w:szCs w:val="18"/>
          <w:lang w:val="es-ES"/>
        </w:rPr>
        <w:t>El objeto y el fuente modificado</w:t>
      </w:r>
      <w:r w:rsidRPr="00D967E6">
        <w:rPr>
          <w:sz w:val="18"/>
          <w:szCs w:val="18"/>
          <w:lang w:val="es-ES"/>
        </w:rPr>
        <w:t xml:space="preserve"> no se puede pasar a la librería original hasta que se haga el paso a producción de la HU, por lo tanto se recomienda usar la librería de trabajo creada para la HU (la que inicia en SMMPTxxxx).</w:t>
      </w:r>
    </w:p>
    <w:p w14:paraId="06EA1713" w14:textId="2A0E472D" w:rsidR="00802041" w:rsidRDefault="00802041" w:rsidP="00802041">
      <w:pPr>
        <w:rPr>
          <w:sz w:val="18"/>
          <w:szCs w:val="18"/>
          <w:lang w:val="es-ES"/>
        </w:rPr>
      </w:pPr>
      <w:r w:rsidRPr="00802041">
        <w:rPr>
          <w:b/>
          <w:bCs/>
          <w:color w:val="000000" w:themeColor="text1"/>
          <w:sz w:val="18"/>
          <w:szCs w:val="18"/>
          <w:lang w:val="es-ES"/>
        </w:rPr>
        <w:t>REF09:</w:t>
      </w:r>
      <w:r>
        <w:rPr>
          <w:b/>
          <w:bCs/>
          <w:color w:val="000000" w:themeColor="text1"/>
          <w:sz w:val="18"/>
          <w:szCs w:val="18"/>
          <w:lang w:val="es-ES"/>
        </w:rPr>
        <w:t xml:space="preserve"> </w:t>
      </w:r>
      <w:r>
        <w:rPr>
          <w:color w:val="000000" w:themeColor="text1"/>
          <w:sz w:val="18"/>
          <w:szCs w:val="18"/>
          <w:lang w:val="es-ES"/>
        </w:rPr>
        <w:t>Esta etapa</w:t>
      </w:r>
      <w:r w:rsidRPr="00802041">
        <w:rPr>
          <w:color w:val="000000" w:themeColor="text1"/>
          <w:sz w:val="18"/>
          <w:szCs w:val="18"/>
          <w:lang w:val="es-ES"/>
        </w:rPr>
        <w:t xml:space="preserve"> debe realizarla el usuario con el acompañamiento del desarrollador siempre y </w:t>
      </w:r>
      <w:r>
        <w:rPr>
          <w:sz w:val="18"/>
          <w:szCs w:val="18"/>
          <w:lang w:val="es-ES"/>
        </w:rPr>
        <w:t>cuando sea necesario, Pero, el desarrollador debe realizar los siguientes pasos:</w:t>
      </w:r>
    </w:p>
    <w:p w14:paraId="00CD412C" w14:textId="6443107C" w:rsidR="00802041" w:rsidRDefault="00802041" w:rsidP="00802041">
      <w:pPr>
        <w:pStyle w:val="Prrafodelista"/>
        <w:numPr>
          <w:ilvl w:val="0"/>
          <w:numId w:val="1"/>
        </w:numPr>
        <w:rPr>
          <w:sz w:val="18"/>
          <w:szCs w:val="18"/>
          <w:lang w:val="es-ES"/>
        </w:rPr>
      </w:pPr>
      <w:r>
        <w:rPr>
          <w:sz w:val="18"/>
          <w:szCs w:val="18"/>
          <w:lang w:val="es-ES"/>
        </w:rPr>
        <w:t>Pasar los objetos modificados al ambiente al que el usuario va a realizar las pruebas.</w:t>
      </w:r>
    </w:p>
    <w:p w14:paraId="7BDC62B3" w14:textId="6CE552D6" w:rsidR="00802041" w:rsidRDefault="00802041" w:rsidP="00802041">
      <w:pPr>
        <w:pStyle w:val="Prrafodelista"/>
        <w:numPr>
          <w:ilvl w:val="0"/>
          <w:numId w:val="1"/>
        </w:numPr>
        <w:rPr>
          <w:sz w:val="18"/>
          <w:szCs w:val="18"/>
          <w:lang w:val="es-ES"/>
        </w:rPr>
      </w:pPr>
      <w:r>
        <w:rPr>
          <w:sz w:val="18"/>
          <w:szCs w:val="18"/>
          <w:lang w:val="es-ES"/>
        </w:rPr>
        <w:t xml:space="preserve">Enviar correo al usuario </w:t>
      </w:r>
      <w:r w:rsidR="0053787D">
        <w:rPr>
          <w:sz w:val="18"/>
          <w:szCs w:val="18"/>
          <w:lang w:val="es-ES"/>
        </w:rPr>
        <w:t>junto con las pruebas unitarias e indicándole lo ajustado. Se debe estar atente en caso que el usuario solicite ayuda con la ejecución de las pruebas, pero el desarrollador no debe hacer las pruebas dado que es responsabilidad del usuario.</w:t>
      </w:r>
    </w:p>
    <w:p w14:paraId="34A7CB16" w14:textId="0EA26583" w:rsidR="00FE1E9F" w:rsidRDefault="00FE1E9F" w:rsidP="00802041">
      <w:pPr>
        <w:pStyle w:val="Prrafodelista"/>
        <w:numPr>
          <w:ilvl w:val="0"/>
          <w:numId w:val="1"/>
        </w:numPr>
        <w:rPr>
          <w:sz w:val="18"/>
          <w:szCs w:val="18"/>
          <w:lang w:val="es-ES"/>
        </w:rPr>
      </w:pPr>
      <w:r>
        <w:rPr>
          <w:sz w:val="18"/>
          <w:szCs w:val="18"/>
          <w:lang w:val="es-ES"/>
        </w:rPr>
        <w:t xml:space="preserve">Una vez terminadas las pruebas del usuario, el mismo envía una certificación que se tiene que guardar en la carpeta compartida creada en el </w:t>
      </w:r>
      <w:r w:rsidRPr="00FE1E9F">
        <w:rPr>
          <w:b/>
          <w:bCs/>
          <w:sz w:val="18"/>
          <w:szCs w:val="18"/>
          <w:lang w:val="es-ES"/>
        </w:rPr>
        <w:t>REF06</w:t>
      </w:r>
      <w:r>
        <w:rPr>
          <w:sz w:val="18"/>
          <w:szCs w:val="18"/>
          <w:lang w:val="es-ES"/>
        </w:rPr>
        <w:t>.</w:t>
      </w:r>
    </w:p>
    <w:p w14:paraId="071D1E45" w14:textId="0C59A09E" w:rsidR="001C1EB6" w:rsidRPr="001C1EB6" w:rsidRDefault="001C1EB6" w:rsidP="001C1EB6">
      <w:pPr>
        <w:pStyle w:val="Prrafodelista"/>
        <w:numPr>
          <w:ilvl w:val="0"/>
          <w:numId w:val="1"/>
        </w:numPr>
        <w:jc w:val="both"/>
        <w:rPr>
          <w:lang w:val="es-ES"/>
        </w:rPr>
      </w:pPr>
      <w:r w:rsidRPr="001C1EB6">
        <w:rPr>
          <w:sz w:val="18"/>
          <w:szCs w:val="18"/>
          <w:lang w:val="es-ES"/>
        </w:rPr>
        <w:lastRenderedPageBreak/>
        <w:t>En caso que el usuario devuelva el desarrollo por un bug, se debe actualizar la versión en el Excel llamado “</w:t>
      </w:r>
      <w:r>
        <w:rPr>
          <w:sz w:val="18"/>
          <w:szCs w:val="18"/>
          <w:lang w:val="es-ES"/>
        </w:rPr>
        <w:t>Formato versionamiento de aplicaciones</w:t>
      </w:r>
      <w:r w:rsidRPr="001C1EB6">
        <w:rPr>
          <w:sz w:val="18"/>
          <w:szCs w:val="18"/>
          <w:lang w:val="es-ES"/>
        </w:rPr>
        <w:t>”</w:t>
      </w:r>
      <w:r>
        <w:rPr>
          <w:sz w:val="18"/>
          <w:szCs w:val="18"/>
          <w:lang w:val="es-ES"/>
        </w:rPr>
        <w:t xml:space="preserve"> (Link en la sección ‘</w:t>
      </w:r>
      <w:r w:rsidRPr="001C1EB6">
        <w:rPr>
          <w:sz w:val="18"/>
          <w:szCs w:val="18"/>
          <w:lang w:val="es-ES"/>
        </w:rPr>
        <w:t>VERSIONAMIENTO</w:t>
      </w:r>
      <w:r>
        <w:rPr>
          <w:sz w:val="18"/>
          <w:szCs w:val="18"/>
          <w:lang w:val="es-ES"/>
        </w:rPr>
        <w:t>’ este documento) .</w:t>
      </w:r>
      <w:r w:rsidRPr="001C1EB6">
        <w:rPr>
          <w:lang w:val="es-ES"/>
        </w:rPr>
        <w:t xml:space="preserve"> </w:t>
      </w:r>
    </w:p>
    <w:p w14:paraId="79421333" w14:textId="22B92F95" w:rsidR="00802041" w:rsidRDefault="00802041" w:rsidP="00802041">
      <w:pPr>
        <w:rPr>
          <w:color w:val="000000" w:themeColor="text1"/>
          <w:sz w:val="18"/>
          <w:szCs w:val="18"/>
          <w:lang w:val="es-ES"/>
        </w:rPr>
      </w:pPr>
    </w:p>
    <w:p w14:paraId="717AF215" w14:textId="0246CE48" w:rsidR="00C535F2" w:rsidRDefault="00C535F2" w:rsidP="00802041">
      <w:pPr>
        <w:rPr>
          <w:color w:val="000000" w:themeColor="text1"/>
          <w:sz w:val="18"/>
          <w:szCs w:val="18"/>
          <w:lang w:val="es-ES"/>
        </w:rPr>
      </w:pPr>
      <w:r w:rsidRPr="00C535F2">
        <w:rPr>
          <w:b/>
          <w:bCs/>
          <w:color w:val="000000" w:themeColor="text1"/>
          <w:sz w:val="18"/>
          <w:szCs w:val="18"/>
          <w:lang w:val="es-ES"/>
        </w:rPr>
        <w:t>REF10:</w:t>
      </w:r>
      <w:r>
        <w:rPr>
          <w:color w:val="000000" w:themeColor="text1"/>
          <w:sz w:val="18"/>
          <w:szCs w:val="18"/>
          <w:lang w:val="es-ES"/>
        </w:rPr>
        <w:t xml:space="preserve"> En esta etapa se debe completar toda la documentación requerida en cada HU, Esta documentación es necesaria para el paso a producción.</w:t>
      </w:r>
    </w:p>
    <w:p w14:paraId="356337C1" w14:textId="11BB3F4A" w:rsidR="00C535F2" w:rsidRPr="00C535F2" w:rsidRDefault="00C535F2" w:rsidP="00C535F2">
      <w:pPr>
        <w:pStyle w:val="Prrafodelista"/>
        <w:numPr>
          <w:ilvl w:val="0"/>
          <w:numId w:val="1"/>
        </w:numPr>
        <w:jc w:val="both"/>
        <w:rPr>
          <w:sz w:val="18"/>
          <w:szCs w:val="18"/>
          <w:lang w:val="es-ES"/>
        </w:rPr>
      </w:pPr>
      <w:r w:rsidRPr="00C535F2">
        <w:rPr>
          <w:sz w:val="18"/>
          <w:szCs w:val="18"/>
          <w:lang w:val="es-ES"/>
        </w:rPr>
        <w:t>Los documentos mínimos que se deben tener en la carpeta compartida son los siguientes: Def del req, Manual de la solución, Cod Seguro, Formatos PCI, Excel de paso a pruebas y a producción</w:t>
      </w:r>
      <w:r w:rsidR="005024A4">
        <w:rPr>
          <w:sz w:val="18"/>
          <w:szCs w:val="18"/>
          <w:lang w:val="es-ES"/>
        </w:rPr>
        <w:t xml:space="preserve">, Certificación de código seguro,  Formato CheckList Desarrollo seguro, Formato de paresV2, Correo de confirmación de Formato de paresV2, Matriz de Impacto (Si aplica), Pruebas Unitarias y Formato_paso_producción </w:t>
      </w:r>
      <w:r w:rsidRPr="00C535F2">
        <w:rPr>
          <w:sz w:val="18"/>
          <w:szCs w:val="18"/>
          <w:lang w:val="es-ES"/>
        </w:rPr>
        <w:t>. (</w:t>
      </w:r>
      <w:r>
        <w:rPr>
          <w:sz w:val="18"/>
          <w:szCs w:val="18"/>
          <w:lang w:val="es-ES"/>
        </w:rPr>
        <w:t>La r</w:t>
      </w:r>
      <w:r w:rsidRPr="00C535F2">
        <w:rPr>
          <w:sz w:val="18"/>
          <w:szCs w:val="18"/>
          <w:lang w:val="es-ES"/>
        </w:rPr>
        <w:t>uta se encuentra en la sección “INGRESO A CARPETA COMPARTIDA”)</w:t>
      </w:r>
      <w:r w:rsidR="00367C8B">
        <w:rPr>
          <w:sz w:val="18"/>
          <w:szCs w:val="18"/>
          <w:lang w:val="es-ES"/>
        </w:rPr>
        <w:t xml:space="preserve">, Estos seria los documentos minimos pero se pueden adicionar a la carpeta compartida (carpeta creada en la etapa </w:t>
      </w:r>
      <w:r w:rsidR="00367C8B" w:rsidRPr="00367C8B">
        <w:rPr>
          <w:b/>
          <w:bCs/>
          <w:sz w:val="18"/>
          <w:szCs w:val="18"/>
          <w:lang w:val="es-ES"/>
        </w:rPr>
        <w:t>REF06</w:t>
      </w:r>
      <w:del w:id="563" w:author="DILLAN SERRANO MOJICA" w:date="2021-09-24T08:18:00Z">
        <w:r w:rsidR="00367C8B" w:rsidDel="0070238F">
          <w:rPr>
            <w:b/>
            <w:bCs/>
            <w:sz w:val="18"/>
            <w:szCs w:val="18"/>
            <w:lang w:val="es-ES"/>
          </w:rPr>
          <w:delText xml:space="preserve"> </w:delText>
        </w:r>
      </w:del>
      <w:r w:rsidR="00367C8B">
        <w:rPr>
          <w:sz w:val="18"/>
          <w:szCs w:val="18"/>
          <w:lang w:val="es-ES"/>
        </w:rPr>
        <w:t>) pero se deben agregar todos los documentos que se crean necesarios que involucre a la HU que se esta trabajando.</w:t>
      </w:r>
    </w:p>
    <w:p w14:paraId="594CC4BF" w14:textId="3FB63AFC" w:rsidR="00802041" w:rsidRDefault="00802041" w:rsidP="00802041">
      <w:pPr>
        <w:rPr>
          <w:ins w:id="564" w:author="DILLAN SERRANO MOJICA" w:date="2021-09-23T16:46:00Z"/>
          <w:color w:val="000000" w:themeColor="text1"/>
          <w:sz w:val="18"/>
          <w:szCs w:val="18"/>
          <w:lang w:val="es-ES"/>
        </w:rPr>
      </w:pPr>
    </w:p>
    <w:p w14:paraId="4B7DD218" w14:textId="6D8FE28D" w:rsidR="004E37D1" w:rsidRDefault="004E37D1" w:rsidP="004E37D1">
      <w:pPr>
        <w:rPr>
          <w:ins w:id="565" w:author="DILLAN SERRANO MOJICA" w:date="2021-09-23T16:48:00Z"/>
          <w:sz w:val="18"/>
          <w:szCs w:val="18"/>
          <w:lang w:val="es-ES"/>
        </w:rPr>
      </w:pPr>
      <w:ins w:id="566" w:author="DILLAN SERRANO MOJICA" w:date="2021-09-23T16:46:00Z">
        <w:r w:rsidRPr="004E37D1">
          <w:rPr>
            <w:b/>
            <w:bCs/>
            <w:color w:val="000000" w:themeColor="text1"/>
            <w:sz w:val="18"/>
            <w:szCs w:val="18"/>
            <w:lang w:val="es-ES"/>
            <w:rPrChange w:id="567" w:author="DILLAN SERRANO MOJICA" w:date="2021-09-23T16:46:00Z">
              <w:rPr>
                <w:color w:val="000000" w:themeColor="text1"/>
                <w:sz w:val="18"/>
                <w:szCs w:val="18"/>
                <w:lang w:val="es-ES"/>
              </w:rPr>
            </w:rPrChange>
          </w:rPr>
          <w:t>REF11:</w:t>
        </w:r>
        <w:r>
          <w:rPr>
            <w:color w:val="000000" w:themeColor="text1"/>
            <w:sz w:val="18"/>
            <w:szCs w:val="18"/>
            <w:lang w:val="es-ES"/>
          </w:rPr>
          <w:t xml:space="preserve"> </w:t>
        </w:r>
      </w:ins>
      <w:moveToRangeStart w:id="568" w:author="DILLAN SERRANO MOJICA" w:date="2021-09-23T16:46:00Z" w:name="move83307997"/>
      <w:moveTo w:id="569" w:author="DILLAN SERRANO MOJICA" w:date="2021-09-23T16:46:00Z">
        <w:del w:id="570" w:author="DILLAN SERRANO MOJICA" w:date="2021-09-23T16:48:00Z">
          <w:r w:rsidDel="004E37D1">
            <w:rPr>
              <w:sz w:val="18"/>
              <w:szCs w:val="18"/>
              <w:lang w:val="es-ES"/>
            </w:rPr>
            <w:delText xml:space="preserve">Los programas, y otros objetos creados y </w:delText>
          </w:r>
        </w:del>
        <w:del w:id="571" w:author="DILLAN SERRANO MOJICA" w:date="2021-09-23T16:46:00Z">
          <w:r w:rsidDel="004E37D1">
            <w:rPr>
              <w:sz w:val="18"/>
              <w:szCs w:val="18"/>
              <w:lang w:val="es-ES"/>
            </w:rPr>
            <w:delText xml:space="preserve"> </w:delText>
          </w:r>
        </w:del>
        <w:del w:id="572" w:author="DILLAN SERRANO MOJICA" w:date="2021-09-23T16:48:00Z">
          <w:r w:rsidDel="004E37D1">
            <w:rPr>
              <w:sz w:val="18"/>
              <w:szCs w:val="18"/>
              <w:lang w:val="es-ES"/>
            </w:rPr>
            <w:delText xml:space="preserve">modificados (lib SMXXX9999) deben tener los comentarios de acuerdo a los estándares registrados en la librería de ESTANDARES de Maq DESANEW. </w:delText>
          </w:r>
        </w:del>
      </w:moveTo>
    </w:p>
    <w:p w14:paraId="7E44F72D" w14:textId="39DEE9B4" w:rsidR="003A7427" w:rsidDel="001E6650" w:rsidRDefault="004E37D1">
      <w:pPr>
        <w:pStyle w:val="Prrafodelista"/>
        <w:numPr>
          <w:ilvl w:val="0"/>
          <w:numId w:val="1"/>
        </w:numPr>
        <w:rPr>
          <w:del w:id="573" w:author="DILLAN SERRANO MOJICA" w:date="2021-09-23T17:08:00Z"/>
          <w:sz w:val="18"/>
          <w:szCs w:val="18"/>
          <w:lang w:val="es-ES"/>
        </w:rPr>
      </w:pPr>
      <w:moveTo w:id="574" w:author="DILLAN SERRANO MOJICA" w:date="2021-09-23T16:46:00Z">
        <w:del w:id="575" w:author="DILLAN SERRANO MOJICA" w:date="2021-09-23T16:48:00Z">
          <w:r w:rsidRPr="004E37D1" w:rsidDel="004E37D1">
            <w:rPr>
              <w:sz w:val="18"/>
              <w:szCs w:val="18"/>
              <w:lang w:val="es-ES"/>
              <w:rPrChange w:id="576" w:author="DILLAN SERRANO MOJICA" w:date="2021-09-23T16:48:00Z">
                <w:rPr>
                  <w:lang w:val="es-ES"/>
                </w:rPr>
              </w:rPrChange>
            </w:rPr>
            <w:delText>Importante debe</w:delText>
          </w:r>
        </w:del>
      </w:moveTo>
      <w:ins w:id="577" w:author="DILLAN SERRANO MOJICA" w:date="2021-09-23T16:48:00Z">
        <w:r>
          <w:rPr>
            <w:sz w:val="18"/>
            <w:szCs w:val="18"/>
            <w:lang w:val="es-ES"/>
          </w:rPr>
          <w:t>Revisar que se</w:t>
        </w:r>
      </w:ins>
      <w:moveTo w:id="578" w:author="DILLAN SERRANO MOJICA" w:date="2021-09-23T16:46:00Z">
        <w:r w:rsidRPr="004E37D1">
          <w:rPr>
            <w:sz w:val="18"/>
            <w:szCs w:val="18"/>
            <w:lang w:val="es-ES"/>
            <w:rPrChange w:id="579" w:author="DILLAN SERRANO MOJICA" w:date="2021-09-23T16:48:00Z">
              <w:rPr>
                <w:lang w:val="es-ES"/>
              </w:rPr>
            </w:rPrChange>
          </w:rPr>
          <w:t xml:space="preserve"> ten</w:t>
        </w:r>
      </w:moveTo>
      <w:ins w:id="580" w:author="DILLAN SERRANO MOJICA" w:date="2021-09-23T16:48:00Z">
        <w:r>
          <w:rPr>
            <w:sz w:val="18"/>
            <w:szCs w:val="18"/>
            <w:lang w:val="es-ES"/>
          </w:rPr>
          <w:t>ga</w:t>
        </w:r>
      </w:ins>
      <w:moveTo w:id="581" w:author="DILLAN SERRANO MOJICA" w:date="2021-09-23T16:46:00Z">
        <w:del w:id="582" w:author="DILLAN SERRANO MOJICA" w:date="2021-09-23T16:48:00Z">
          <w:r w:rsidRPr="004E37D1" w:rsidDel="004E37D1">
            <w:rPr>
              <w:sz w:val="18"/>
              <w:szCs w:val="18"/>
              <w:lang w:val="es-ES"/>
              <w:rPrChange w:id="583" w:author="DILLAN SERRANO MOJICA" w:date="2021-09-23T16:48:00Z">
                <w:rPr>
                  <w:lang w:val="es-ES"/>
                </w:rPr>
              </w:rPrChange>
            </w:rPr>
            <w:delText>er</w:delText>
          </w:r>
        </w:del>
        <w:r w:rsidRPr="004E37D1">
          <w:rPr>
            <w:sz w:val="18"/>
            <w:szCs w:val="18"/>
            <w:lang w:val="es-ES"/>
            <w:rPrChange w:id="584" w:author="DILLAN SERRANO MOJICA" w:date="2021-09-23T16:48:00Z">
              <w:rPr>
                <w:lang w:val="es-ES"/>
              </w:rPr>
            </w:rPrChange>
          </w:rPr>
          <w:t xml:space="preserve"> la versión registrad</w:t>
        </w:r>
      </w:moveTo>
      <w:ins w:id="585" w:author="DILLAN SERRANO MOJICA" w:date="2021-09-23T16:48:00Z">
        <w:r>
          <w:rPr>
            <w:sz w:val="18"/>
            <w:szCs w:val="18"/>
            <w:lang w:val="es-ES"/>
          </w:rPr>
          <w:t>a</w:t>
        </w:r>
      </w:ins>
      <w:moveTo w:id="586" w:author="DILLAN SERRANO MOJICA" w:date="2021-09-23T16:46:00Z">
        <w:del w:id="587" w:author="DILLAN SERRANO MOJICA" w:date="2021-09-23T16:48:00Z">
          <w:r w:rsidRPr="004E37D1" w:rsidDel="004E37D1">
            <w:rPr>
              <w:sz w:val="18"/>
              <w:szCs w:val="18"/>
              <w:lang w:val="es-ES"/>
              <w:rPrChange w:id="588" w:author="DILLAN SERRANO MOJICA" w:date="2021-09-23T16:48:00Z">
                <w:rPr>
                  <w:lang w:val="es-ES"/>
                </w:rPr>
              </w:rPrChange>
            </w:rPr>
            <w:delText>o</w:delText>
          </w:r>
        </w:del>
        <w:r w:rsidRPr="004E37D1">
          <w:rPr>
            <w:sz w:val="18"/>
            <w:szCs w:val="18"/>
            <w:lang w:val="es-ES"/>
            <w:rPrChange w:id="589" w:author="DILLAN SERRANO MOJICA" w:date="2021-09-23T16:48:00Z">
              <w:rPr>
                <w:lang w:val="es-ES"/>
              </w:rPr>
            </w:rPrChange>
          </w:rPr>
          <w:t xml:space="preserve"> en la hoja Excel compartida</w:t>
        </w:r>
      </w:moveTo>
      <w:ins w:id="590" w:author="DILLAN SERRANO MOJICA" w:date="2021-09-24T08:20:00Z">
        <w:r w:rsidR="0070238F">
          <w:rPr>
            <w:sz w:val="18"/>
            <w:szCs w:val="18"/>
            <w:lang w:val="es-ES"/>
          </w:rPr>
          <w:t xml:space="preserve"> </w:t>
        </w:r>
        <w:r w:rsidR="0070238F" w:rsidRPr="001C1EB6">
          <w:rPr>
            <w:sz w:val="18"/>
            <w:szCs w:val="18"/>
            <w:lang w:val="es-ES"/>
          </w:rPr>
          <w:t>“</w:t>
        </w:r>
        <w:r w:rsidR="0070238F">
          <w:rPr>
            <w:sz w:val="18"/>
            <w:szCs w:val="18"/>
            <w:lang w:val="es-ES"/>
          </w:rPr>
          <w:t>Formato versionamiento de aplicaciones</w:t>
        </w:r>
        <w:r w:rsidR="0070238F" w:rsidRPr="001C1EB6">
          <w:rPr>
            <w:sz w:val="18"/>
            <w:szCs w:val="18"/>
            <w:lang w:val="es-ES"/>
          </w:rPr>
          <w:t>”</w:t>
        </w:r>
        <w:r w:rsidR="0070238F">
          <w:rPr>
            <w:sz w:val="18"/>
            <w:szCs w:val="18"/>
            <w:lang w:val="es-ES"/>
          </w:rPr>
          <w:t xml:space="preserve"> (Link en la sección ‘</w:t>
        </w:r>
        <w:r w:rsidR="0070238F" w:rsidRPr="001C1EB6">
          <w:rPr>
            <w:sz w:val="18"/>
            <w:szCs w:val="18"/>
            <w:lang w:val="es-ES"/>
          </w:rPr>
          <w:t>VERSIONAMIENTO</w:t>
        </w:r>
        <w:r w:rsidR="0070238F">
          <w:rPr>
            <w:sz w:val="18"/>
            <w:szCs w:val="18"/>
            <w:lang w:val="es-ES"/>
          </w:rPr>
          <w:t>’ este documento)</w:t>
        </w:r>
      </w:ins>
      <w:moveTo w:id="591" w:author="DILLAN SERRANO MOJICA" w:date="2021-09-23T16:46:00Z">
        <w:r w:rsidRPr="004E37D1">
          <w:rPr>
            <w:sz w:val="18"/>
            <w:szCs w:val="18"/>
            <w:lang w:val="es-ES"/>
            <w:rPrChange w:id="592" w:author="DILLAN SERRANO MOJICA" w:date="2021-09-23T16:48:00Z">
              <w:rPr>
                <w:lang w:val="es-ES"/>
              </w:rPr>
            </w:rPrChange>
          </w:rPr>
          <w:t>.</w:t>
        </w:r>
      </w:moveTo>
    </w:p>
    <w:p w14:paraId="37B8704A" w14:textId="77777777" w:rsidR="001E6650" w:rsidRPr="000F72CA" w:rsidRDefault="001E6650">
      <w:pPr>
        <w:pStyle w:val="Prrafodelista"/>
        <w:numPr>
          <w:ilvl w:val="0"/>
          <w:numId w:val="1"/>
        </w:numPr>
        <w:rPr>
          <w:ins w:id="593" w:author="DILLAN SERRANO MOJICA" w:date="2021-09-24T15:26:00Z"/>
          <w:moveTo w:id="594" w:author="DILLAN SERRANO MOJICA" w:date="2021-09-23T16:46:00Z"/>
          <w:sz w:val="18"/>
          <w:szCs w:val="18"/>
          <w:lang w:val="es-ES"/>
          <w:rPrChange w:id="595" w:author="DILLAN SERRANO MOJICA" w:date="2021-09-23T17:08:00Z">
            <w:rPr>
              <w:ins w:id="596" w:author="DILLAN SERRANO MOJICA" w:date="2021-09-24T15:26:00Z"/>
              <w:moveTo w:id="597" w:author="DILLAN SERRANO MOJICA" w:date="2021-09-23T16:46:00Z"/>
              <w:lang w:val="es-ES"/>
            </w:rPr>
          </w:rPrChange>
        </w:rPr>
        <w:pPrChange w:id="598" w:author="DILLAN SERRANO MOJICA" w:date="2021-09-23T17:08:00Z">
          <w:pPr>
            <w:jc w:val="center"/>
          </w:pPr>
        </w:pPrChange>
      </w:pPr>
    </w:p>
    <w:moveToRangeEnd w:id="568"/>
    <w:p w14:paraId="4D01AE90" w14:textId="58B51596" w:rsidR="004E37D1" w:rsidRDefault="004E37D1" w:rsidP="001E6650">
      <w:pPr>
        <w:rPr>
          <w:ins w:id="599" w:author="DILLAN SERRANO MOJICA" w:date="2021-09-24T15:26:00Z"/>
          <w:color w:val="000000" w:themeColor="text1"/>
          <w:lang w:val="es-ES"/>
        </w:rPr>
      </w:pPr>
    </w:p>
    <w:p w14:paraId="360A121B" w14:textId="3A7FAA98" w:rsidR="001E6650" w:rsidRPr="001E6650" w:rsidRDefault="001E6650" w:rsidP="001E6650">
      <w:pPr>
        <w:rPr>
          <w:ins w:id="600" w:author="DILLAN SERRANO MOJICA" w:date="2021-09-24T15:26:00Z"/>
          <w:b/>
          <w:bCs/>
          <w:color w:val="000000" w:themeColor="text1"/>
          <w:sz w:val="18"/>
          <w:szCs w:val="18"/>
          <w:lang w:val="es-ES"/>
          <w:rPrChange w:id="601" w:author="DILLAN SERRANO MOJICA" w:date="2021-09-24T15:26:00Z">
            <w:rPr>
              <w:ins w:id="602" w:author="DILLAN SERRANO MOJICA" w:date="2021-09-24T15:26:00Z"/>
              <w:color w:val="000000" w:themeColor="text1"/>
              <w:lang w:val="es-ES"/>
            </w:rPr>
          </w:rPrChange>
        </w:rPr>
      </w:pPr>
      <w:ins w:id="603" w:author="DILLAN SERRANO MOJICA" w:date="2021-09-24T15:26:00Z">
        <w:r w:rsidRPr="001E6650">
          <w:rPr>
            <w:b/>
            <w:bCs/>
            <w:color w:val="000000" w:themeColor="text1"/>
            <w:sz w:val="18"/>
            <w:szCs w:val="18"/>
            <w:lang w:val="es-ES"/>
            <w:rPrChange w:id="604" w:author="DILLAN SERRANO MOJICA" w:date="2021-09-24T15:26:00Z">
              <w:rPr>
                <w:color w:val="000000" w:themeColor="text1"/>
                <w:lang w:val="es-ES"/>
              </w:rPr>
            </w:rPrChange>
          </w:rPr>
          <w:t>REF12:</w:t>
        </w:r>
      </w:ins>
    </w:p>
    <w:p w14:paraId="30D49242" w14:textId="11574CF4" w:rsidR="001E6650" w:rsidRDefault="001E6650" w:rsidP="001E6650">
      <w:pPr>
        <w:rPr>
          <w:ins w:id="605" w:author="DILLAN SERRANO MOJICA" w:date="2021-09-27T11:22:00Z"/>
          <w:sz w:val="18"/>
          <w:szCs w:val="18"/>
          <w:lang w:val="es-ES"/>
        </w:rPr>
      </w:pPr>
      <w:ins w:id="606" w:author="DILLAN SERRANO MOJICA" w:date="2021-09-24T15:26:00Z">
        <w:r>
          <w:rPr>
            <w:sz w:val="18"/>
            <w:szCs w:val="18"/>
            <w:lang w:val="es-ES"/>
          </w:rPr>
          <w:t>De acuerdo al paso anterior los fuentes ya están listos para pasar a las librerías de fuentes definitivos de DESANEW.  Y los nuevos y modificados deben ser compilados desde las librerías definitivas según corresponda. Si el fuente es modificado debe renombrar la versión que esta en la librería /archivo Q* con uno o dos caracteres al final para conservarla sin ir a dañar otra versión antigua (Fuentes y objetos) en las maquinas donde vaya a trabajar</w:t>
        </w:r>
      </w:ins>
      <w:ins w:id="607" w:author="DILLAN SERRANO MOJICA" w:date="2021-09-24T15:27:00Z">
        <w:r>
          <w:rPr>
            <w:sz w:val="18"/>
            <w:szCs w:val="18"/>
            <w:lang w:val="es-ES"/>
          </w:rPr>
          <w:t xml:space="preserve"> (Mirar la etapa</w:t>
        </w:r>
      </w:ins>
      <w:ins w:id="608" w:author="DILLAN SERRANO MOJICA" w:date="2021-09-24T15:28:00Z">
        <w:r>
          <w:rPr>
            <w:sz w:val="18"/>
            <w:szCs w:val="18"/>
            <w:lang w:val="es-ES"/>
          </w:rPr>
          <w:t xml:space="preserve"> REF08 sección</w:t>
        </w:r>
      </w:ins>
      <w:ins w:id="609" w:author="DILLAN SERRANO MOJICA" w:date="2021-09-24T15:27:00Z">
        <w:r>
          <w:rPr>
            <w:sz w:val="18"/>
            <w:szCs w:val="18"/>
            <w:lang w:val="es-ES"/>
          </w:rPr>
          <w:t xml:space="preserve"> </w:t>
        </w:r>
      </w:ins>
      <w:ins w:id="610" w:author="DILLAN SERRANO MOJICA" w:date="2021-09-24T15:28:00Z">
        <w:r>
          <w:rPr>
            <w:sz w:val="18"/>
            <w:szCs w:val="18"/>
            <w:lang w:val="es-ES"/>
          </w:rPr>
          <w:t>‘MIEMBROS</w:t>
        </w:r>
      </w:ins>
      <w:ins w:id="611" w:author="DILLAN SERRANO MOJICA" w:date="2021-09-24T15:31:00Z">
        <w:r>
          <w:rPr>
            <w:sz w:val="18"/>
            <w:szCs w:val="18"/>
            <w:lang w:val="es-ES"/>
          </w:rPr>
          <w:t>’)</w:t>
        </w:r>
      </w:ins>
      <w:ins w:id="612" w:author="DILLAN SERRANO MOJICA" w:date="2021-09-24T15:28:00Z">
        <w:r>
          <w:rPr>
            <w:sz w:val="18"/>
            <w:szCs w:val="18"/>
            <w:lang w:val="es-ES"/>
          </w:rPr>
          <w:t xml:space="preserve"> </w:t>
        </w:r>
      </w:ins>
      <w:ins w:id="613" w:author="DILLAN SERRANO MOJICA" w:date="2021-09-27T11:22:00Z">
        <w:r w:rsidR="00F15B66">
          <w:rPr>
            <w:sz w:val="18"/>
            <w:szCs w:val="18"/>
            <w:lang w:val="es-ES"/>
          </w:rPr>
          <w:t>.</w:t>
        </w:r>
      </w:ins>
    </w:p>
    <w:p w14:paraId="35FFC725" w14:textId="77777777" w:rsidR="006619B9" w:rsidRPr="006619B9" w:rsidRDefault="006619B9" w:rsidP="00F15B66">
      <w:pPr>
        <w:pStyle w:val="Prrafodelista"/>
        <w:numPr>
          <w:ilvl w:val="0"/>
          <w:numId w:val="1"/>
        </w:numPr>
        <w:jc w:val="both"/>
        <w:rPr>
          <w:ins w:id="614" w:author="DILLAN SERRANO MOJICA" w:date="2021-09-27T11:41:00Z"/>
          <w:lang w:val="es-ES"/>
          <w:rPrChange w:id="615" w:author="DILLAN SERRANO MOJICA" w:date="2021-09-27T11:41:00Z">
            <w:rPr>
              <w:ins w:id="616" w:author="DILLAN SERRANO MOJICA" w:date="2021-09-27T11:41:00Z"/>
              <w:sz w:val="18"/>
              <w:szCs w:val="18"/>
              <w:lang w:val="es-ES"/>
            </w:rPr>
          </w:rPrChange>
        </w:rPr>
      </w:pPr>
    </w:p>
    <w:p w14:paraId="7D7336A5" w14:textId="67256DDB" w:rsidR="006619B9" w:rsidRDefault="006619B9" w:rsidP="006619B9">
      <w:pPr>
        <w:jc w:val="both"/>
        <w:rPr>
          <w:ins w:id="617" w:author="DILLAN SERRANO MOJICA" w:date="2021-09-27T11:41:00Z"/>
          <w:lang w:val="es-ES"/>
        </w:rPr>
      </w:pPr>
    </w:p>
    <w:p w14:paraId="21F44BD2" w14:textId="7C3F2D12" w:rsidR="006619B9" w:rsidRPr="006619B9" w:rsidRDefault="006619B9">
      <w:pPr>
        <w:jc w:val="both"/>
        <w:rPr>
          <w:ins w:id="618" w:author="DILLAN SERRANO MOJICA" w:date="2021-09-27T11:41:00Z"/>
          <w:b/>
          <w:bCs/>
          <w:lang w:val="es-ES"/>
          <w:rPrChange w:id="619" w:author="DILLAN SERRANO MOJICA" w:date="2021-09-27T11:42:00Z">
            <w:rPr>
              <w:ins w:id="620" w:author="DILLAN SERRANO MOJICA" w:date="2021-09-27T11:41:00Z"/>
              <w:sz w:val="18"/>
              <w:szCs w:val="18"/>
              <w:lang w:val="es-ES"/>
            </w:rPr>
          </w:rPrChange>
        </w:rPr>
        <w:pPrChange w:id="621" w:author="DILLAN SERRANO MOJICA" w:date="2021-09-27T11:41:00Z">
          <w:pPr>
            <w:pStyle w:val="Prrafodelista"/>
            <w:numPr>
              <w:numId w:val="1"/>
            </w:numPr>
            <w:ind w:hanging="360"/>
            <w:jc w:val="both"/>
          </w:pPr>
        </w:pPrChange>
      </w:pPr>
      <w:ins w:id="622" w:author="DILLAN SERRANO MOJICA" w:date="2021-09-27T11:41:00Z">
        <w:r w:rsidRPr="006619B9">
          <w:rPr>
            <w:b/>
            <w:bCs/>
            <w:lang w:val="es-ES"/>
            <w:rPrChange w:id="623" w:author="DILLAN SERRANO MOJICA" w:date="2021-09-27T11:42:00Z">
              <w:rPr>
                <w:lang w:val="es-ES"/>
              </w:rPr>
            </w:rPrChange>
          </w:rPr>
          <w:t>REF1</w:t>
        </w:r>
      </w:ins>
      <w:ins w:id="624" w:author="DILLAN SERRANO MOJICA" w:date="2021-09-27T15:22:00Z">
        <w:r w:rsidR="00C25126">
          <w:rPr>
            <w:b/>
            <w:bCs/>
            <w:lang w:val="es-ES"/>
          </w:rPr>
          <w:t>4</w:t>
        </w:r>
      </w:ins>
      <w:ins w:id="625" w:author="DILLAN SERRANO MOJICA" w:date="2021-09-27T11:41:00Z">
        <w:r w:rsidRPr="006619B9">
          <w:rPr>
            <w:b/>
            <w:bCs/>
            <w:lang w:val="es-ES"/>
            <w:rPrChange w:id="626" w:author="DILLAN SERRANO MOJICA" w:date="2021-09-27T11:42:00Z">
              <w:rPr>
                <w:lang w:val="es-ES"/>
              </w:rPr>
            </w:rPrChange>
          </w:rPr>
          <w:t>:</w:t>
        </w:r>
      </w:ins>
    </w:p>
    <w:p w14:paraId="2EEBA7EF" w14:textId="220BADB5" w:rsidR="006619B9" w:rsidRDefault="006619B9" w:rsidP="00F15B66">
      <w:pPr>
        <w:pStyle w:val="Prrafodelista"/>
        <w:numPr>
          <w:ilvl w:val="0"/>
          <w:numId w:val="1"/>
        </w:numPr>
        <w:jc w:val="both"/>
        <w:rPr>
          <w:ins w:id="627" w:author="DILLAN SERRANO MOJICA" w:date="2021-09-27T11:42:00Z"/>
          <w:lang w:val="es-ES"/>
        </w:rPr>
      </w:pPr>
      <w:ins w:id="628" w:author="DILLAN SERRANO MOJICA" w:date="2021-09-27T11:42:00Z">
        <w:r>
          <w:rPr>
            <w:lang w:val="es-ES"/>
          </w:rPr>
          <w:t>En la revisión técnica para el paso a producción se debe determinar la fecha del paso a producción.</w:t>
        </w:r>
      </w:ins>
    </w:p>
    <w:p w14:paraId="3513C901" w14:textId="20F47247" w:rsidR="006619B9" w:rsidRPr="006619B9" w:rsidRDefault="006619B9" w:rsidP="00F15B66">
      <w:pPr>
        <w:pStyle w:val="Prrafodelista"/>
        <w:numPr>
          <w:ilvl w:val="0"/>
          <w:numId w:val="1"/>
        </w:numPr>
        <w:jc w:val="both"/>
        <w:rPr>
          <w:ins w:id="629" w:author="DILLAN SERRANO MOJICA" w:date="2021-09-27T11:42:00Z"/>
          <w:lang w:val="es-ES"/>
          <w:rPrChange w:id="630" w:author="DILLAN SERRANO MOJICA" w:date="2021-09-27T11:42:00Z">
            <w:rPr>
              <w:ins w:id="631" w:author="DILLAN SERRANO MOJICA" w:date="2021-09-27T11:42:00Z"/>
              <w:sz w:val="18"/>
              <w:szCs w:val="18"/>
              <w:lang w:val="es-ES"/>
            </w:rPr>
          </w:rPrChange>
        </w:rPr>
      </w:pPr>
      <w:ins w:id="632" w:author="DILLAN SERRANO MOJICA" w:date="2021-09-27T11:42:00Z">
        <w:r>
          <w:rPr>
            <w:lang w:val="es-ES"/>
          </w:rPr>
          <w:t xml:space="preserve">Solicitar a </w:t>
        </w:r>
      </w:ins>
      <w:ins w:id="633" w:author="DILLAN SERRANO MOJICA" w:date="2021-09-27T11:43:00Z">
        <w:r>
          <w:rPr>
            <w:lang w:val="es-ES"/>
          </w:rPr>
          <w:t>Andres o Angelica el código de</w:t>
        </w:r>
      </w:ins>
      <w:ins w:id="634" w:author="DILLAN SERRANO MOJICA" w:date="2021-09-27T12:01:00Z">
        <w:r w:rsidR="0029218C">
          <w:rPr>
            <w:lang w:val="es-ES"/>
          </w:rPr>
          <w:t>l cambio en JIRA</w:t>
        </w:r>
        <w:r w:rsidR="00F63CE0">
          <w:rPr>
            <w:lang w:val="es-ES"/>
          </w:rPr>
          <w:t>.</w:t>
        </w:r>
      </w:ins>
    </w:p>
    <w:p w14:paraId="18C5CCED" w14:textId="61FFD718" w:rsidR="00F15B66" w:rsidRPr="00F15B66" w:rsidRDefault="00F15B66">
      <w:pPr>
        <w:pStyle w:val="Prrafodelista"/>
        <w:numPr>
          <w:ilvl w:val="0"/>
          <w:numId w:val="1"/>
        </w:numPr>
        <w:jc w:val="both"/>
        <w:rPr>
          <w:ins w:id="635" w:author="DILLAN SERRANO MOJICA" w:date="2021-09-27T11:23:00Z"/>
          <w:lang w:val="es-ES"/>
        </w:rPr>
      </w:pPr>
      <w:ins w:id="636" w:author="DILLAN SERRANO MOJICA" w:date="2021-09-27T11:23:00Z">
        <w:r w:rsidRPr="00F15B66">
          <w:rPr>
            <w:sz w:val="18"/>
            <w:szCs w:val="18"/>
            <w:lang w:val="es-ES"/>
            <w:rPrChange w:id="637" w:author="DILLAN SERRANO MOJICA" w:date="2021-09-27T11:23:00Z">
              <w:rPr>
                <w:lang w:val="es-ES"/>
              </w:rPr>
            </w:rPrChange>
          </w:rPr>
          <w:t>Ingresar registro de la versión del ajuste en el Excel llamado “Formato versionamiento de aplicaciones” (Link en la sección ‘VERSIONAMIENTO’ este documento)</w:t>
        </w:r>
      </w:ins>
      <w:ins w:id="638" w:author="DILLAN SERRANO MOJICA" w:date="2021-09-27T11:24:00Z">
        <w:r>
          <w:rPr>
            <w:sz w:val="18"/>
            <w:szCs w:val="18"/>
            <w:lang w:val="es-ES"/>
          </w:rPr>
          <w:t>, tener en cuanta al momento de colocar el numero de la versión las veces que se devolvió el ajuste en las pruebas del usuario.</w:t>
        </w:r>
      </w:ins>
    </w:p>
    <w:p w14:paraId="5D2FF0C0" w14:textId="775358D1" w:rsidR="00F15B66" w:rsidRDefault="00F15B66" w:rsidP="001E6650">
      <w:pPr>
        <w:rPr>
          <w:ins w:id="639" w:author="DILLAN SERRANO MOJICA" w:date="2021-09-24T15:28:00Z"/>
          <w:sz w:val="18"/>
          <w:szCs w:val="18"/>
          <w:lang w:val="es-ES"/>
        </w:rPr>
      </w:pPr>
    </w:p>
    <w:p w14:paraId="4EC04D07" w14:textId="0557EEEC" w:rsidR="001E6650" w:rsidRPr="001E6650" w:rsidRDefault="001E6650">
      <w:pPr>
        <w:jc w:val="both"/>
        <w:rPr>
          <w:color w:val="000000" w:themeColor="text1"/>
          <w:lang w:val="es-ES"/>
          <w:rPrChange w:id="640" w:author="DILLAN SERRANO MOJICA" w:date="2021-09-24T15:26:00Z">
            <w:rPr>
              <w:lang w:val="es-ES"/>
            </w:rPr>
          </w:rPrChange>
        </w:rPr>
        <w:pPrChange w:id="641" w:author="DILLAN SERRANO MOJICA" w:date="2021-09-24T15:32:00Z">
          <w:pPr/>
        </w:pPrChange>
      </w:pPr>
      <w:ins w:id="642" w:author="DILLAN SERRANO MOJICA" w:date="2021-09-24T15:31:00Z">
        <w:r w:rsidRPr="00261764">
          <w:rPr>
            <w:b/>
            <w:bCs/>
            <w:i/>
            <w:iCs/>
            <w:sz w:val="20"/>
            <w:szCs w:val="20"/>
            <w:highlight w:val="yellow"/>
            <w:u w:val="single"/>
            <w:lang w:val="es-ES"/>
            <w:rPrChange w:id="643" w:author="DILLAN SERRANO MOJICA" w:date="2021-09-24T15:33:00Z">
              <w:rPr>
                <w:sz w:val="18"/>
                <w:szCs w:val="18"/>
                <w:lang w:val="es-ES"/>
              </w:rPr>
            </w:rPrChange>
          </w:rPr>
          <w:t xml:space="preserve">*IMPORTANTE: </w:t>
        </w:r>
      </w:ins>
      <w:ins w:id="644" w:author="DILLAN SERRANO MOJICA" w:date="2021-09-24T15:26:00Z">
        <w:r w:rsidRPr="00261764">
          <w:rPr>
            <w:sz w:val="18"/>
            <w:szCs w:val="18"/>
            <w:highlight w:val="yellow"/>
            <w:lang w:val="es-ES"/>
            <w:rPrChange w:id="645" w:author="DILLAN SERRANO MOJICA" w:date="2021-09-24T15:33:00Z">
              <w:rPr>
                <w:sz w:val="18"/>
                <w:szCs w:val="18"/>
                <w:lang w:val="es-ES"/>
              </w:rPr>
            </w:rPrChange>
          </w:rPr>
          <w:t>Antes de realizar este paso consulte con el grupo de desarrollo AS400 quien tiene este o estos fuentes con otra HU de JIRA para hacerle saber que la versión que usted esta pasando seria la última para que el otro programador haga los ajustes pertinentes sobre la nueva versión. Los objetos involucrados en la solución deben instalarse en la maq</w:t>
        </w:r>
      </w:ins>
      <w:ins w:id="646" w:author="DILLAN SERRANO MOJICA" w:date="2021-09-24T15:32:00Z">
        <w:r w:rsidRPr="00261764">
          <w:rPr>
            <w:sz w:val="18"/>
            <w:szCs w:val="18"/>
            <w:highlight w:val="yellow"/>
            <w:lang w:val="es-ES"/>
            <w:rPrChange w:id="647" w:author="DILLAN SERRANO MOJICA" w:date="2021-09-24T15:33:00Z">
              <w:rPr>
                <w:sz w:val="18"/>
                <w:szCs w:val="18"/>
                <w:lang w:val="es-ES"/>
              </w:rPr>
            </w:rPrChange>
          </w:rPr>
          <w:t>uina</w:t>
        </w:r>
      </w:ins>
      <w:ins w:id="648" w:author="DILLAN SERRANO MOJICA" w:date="2021-09-24T15:26:00Z">
        <w:r w:rsidRPr="00261764">
          <w:rPr>
            <w:sz w:val="18"/>
            <w:szCs w:val="18"/>
            <w:highlight w:val="yellow"/>
            <w:lang w:val="es-ES"/>
            <w:rPrChange w:id="649" w:author="DILLAN SERRANO MOJICA" w:date="2021-09-24T15:33:00Z">
              <w:rPr>
                <w:sz w:val="18"/>
                <w:szCs w:val="18"/>
                <w:lang w:val="es-ES"/>
              </w:rPr>
            </w:rPrChange>
          </w:rPr>
          <w:t xml:space="preserve"> TESTQA también renombrando los objetos anteriores para conservar las versiones antiguas.</w:t>
        </w:r>
      </w:ins>
    </w:p>
    <w:p w14:paraId="266E3212" w14:textId="4D76CDE9" w:rsidR="00802041" w:rsidDel="002338D9" w:rsidRDefault="00802041" w:rsidP="00A93961">
      <w:pPr>
        <w:jc w:val="both"/>
        <w:rPr>
          <w:del w:id="650" w:author="DILLAN SERRANO MOJICA" w:date="2021-09-23T16:46:00Z"/>
          <w:color w:val="000000" w:themeColor="text1"/>
          <w:sz w:val="18"/>
          <w:szCs w:val="18"/>
          <w:lang w:val="es-ES"/>
        </w:rPr>
      </w:pPr>
      <w:del w:id="651" w:author="DILLAN SERRANO MOJICA" w:date="2021-09-23T16:46:00Z">
        <w:r w:rsidRPr="00802041" w:rsidDel="004E37D1">
          <w:rPr>
            <w:color w:val="000000" w:themeColor="text1"/>
            <w:sz w:val="18"/>
            <w:szCs w:val="18"/>
            <w:lang w:val="es-ES"/>
          </w:rPr>
          <w:delText xml:space="preserve">debe realizarla el usuario con el acompañamiento del desarrollador siempre y </w:delText>
        </w:r>
        <w:r w:rsidDel="004E37D1">
          <w:rPr>
            <w:sz w:val="18"/>
            <w:szCs w:val="18"/>
            <w:lang w:val="es-ES"/>
          </w:rPr>
          <w:delText>cuando sea necesario</w:delText>
        </w:r>
      </w:del>
    </w:p>
    <w:p w14:paraId="61C6541C" w14:textId="1095A8AA" w:rsidR="002338D9" w:rsidRDefault="002338D9" w:rsidP="00802041">
      <w:pPr>
        <w:rPr>
          <w:ins w:id="652" w:author="DILLAN SERRANO MOJICA" w:date="2021-09-24T15:38:00Z"/>
          <w:color w:val="000000" w:themeColor="text1"/>
          <w:sz w:val="18"/>
          <w:szCs w:val="18"/>
          <w:lang w:val="es-ES"/>
        </w:rPr>
      </w:pPr>
    </w:p>
    <w:p w14:paraId="1323E115" w14:textId="06114CBF" w:rsidR="002338D9" w:rsidRPr="002338D9" w:rsidRDefault="002338D9" w:rsidP="00802041">
      <w:pPr>
        <w:rPr>
          <w:ins w:id="653" w:author="DILLAN SERRANO MOJICA" w:date="2021-09-24T15:38:00Z"/>
          <w:b/>
          <w:bCs/>
          <w:color w:val="000000" w:themeColor="text1"/>
          <w:sz w:val="18"/>
          <w:szCs w:val="18"/>
          <w:lang w:val="es-ES"/>
          <w:rPrChange w:id="654" w:author="DILLAN SERRANO MOJICA" w:date="2021-09-24T15:38:00Z">
            <w:rPr>
              <w:ins w:id="655" w:author="DILLAN SERRANO MOJICA" w:date="2021-09-24T15:38:00Z"/>
              <w:color w:val="000000" w:themeColor="text1"/>
              <w:sz w:val="18"/>
              <w:szCs w:val="18"/>
              <w:lang w:val="es-ES"/>
            </w:rPr>
          </w:rPrChange>
        </w:rPr>
      </w:pPr>
      <w:ins w:id="656" w:author="DILLAN SERRANO MOJICA" w:date="2021-09-24T15:38:00Z">
        <w:r w:rsidRPr="002338D9">
          <w:rPr>
            <w:b/>
            <w:bCs/>
            <w:color w:val="000000" w:themeColor="text1"/>
            <w:sz w:val="18"/>
            <w:szCs w:val="18"/>
            <w:lang w:val="es-ES"/>
            <w:rPrChange w:id="657" w:author="DILLAN SERRANO MOJICA" w:date="2021-09-24T15:38:00Z">
              <w:rPr>
                <w:color w:val="000000" w:themeColor="text1"/>
                <w:sz w:val="18"/>
                <w:szCs w:val="18"/>
                <w:lang w:val="es-ES"/>
              </w:rPr>
            </w:rPrChange>
          </w:rPr>
          <w:t>REF1</w:t>
        </w:r>
      </w:ins>
      <w:ins w:id="658" w:author="DILLAN SERRANO MOJICA" w:date="2021-09-27T15:22:00Z">
        <w:r w:rsidR="00C25126">
          <w:rPr>
            <w:b/>
            <w:bCs/>
            <w:color w:val="000000" w:themeColor="text1"/>
            <w:sz w:val="18"/>
            <w:szCs w:val="18"/>
            <w:lang w:val="es-ES"/>
          </w:rPr>
          <w:t>6</w:t>
        </w:r>
      </w:ins>
      <w:ins w:id="659" w:author="DILLAN SERRANO MOJICA" w:date="2021-09-24T15:38:00Z">
        <w:r w:rsidRPr="002338D9">
          <w:rPr>
            <w:b/>
            <w:bCs/>
            <w:color w:val="000000" w:themeColor="text1"/>
            <w:sz w:val="18"/>
            <w:szCs w:val="18"/>
            <w:lang w:val="es-ES"/>
            <w:rPrChange w:id="660" w:author="DILLAN SERRANO MOJICA" w:date="2021-09-24T15:38:00Z">
              <w:rPr>
                <w:color w:val="000000" w:themeColor="text1"/>
                <w:sz w:val="18"/>
                <w:szCs w:val="18"/>
                <w:lang w:val="es-ES"/>
              </w:rPr>
            </w:rPrChange>
          </w:rPr>
          <w:t>:</w:t>
        </w:r>
      </w:ins>
    </w:p>
    <w:p w14:paraId="2FF1FD38" w14:textId="23B3F9D6" w:rsidR="002338D9" w:rsidRDefault="002338D9">
      <w:pPr>
        <w:pStyle w:val="Prrafodelista"/>
        <w:numPr>
          <w:ilvl w:val="0"/>
          <w:numId w:val="1"/>
        </w:numPr>
        <w:rPr>
          <w:ins w:id="661" w:author="DILLAN SERRANO MOJICA" w:date="2021-09-27T09:27:00Z"/>
          <w:sz w:val="18"/>
          <w:szCs w:val="18"/>
          <w:lang w:val="es-ES"/>
        </w:rPr>
      </w:pPr>
      <w:moveToRangeStart w:id="662" w:author="DILLAN SERRANO MOJICA" w:date="2021-09-24T15:38:00Z" w:name="move83390345"/>
      <w:moveTo w:id="663" w:author="DILLAN SERRANO MOJICA" w:date="2021-09-24T15:38:00Z">
        <w:r w:rsidRPr="002338D9">
          <w:rPr>
            <w:sz w:val="18"/>
            <w:szCs w:val="18"/>
            <w:lang w:val="es-ES"/>
            <w:rPrChange w:id="664" w:author="DILLAN SERRANO MOJICA" w:date="2021-09-24T15:38:00Z">
              <w:rPr>
                <w:lang w:val="es-ES"/>
              </w:rPr>
            </w:rPrChange>
          </w:rPr>
          <w:lastRenderedPageBreak/>
          <w:t>Los pasos se realizan los lunes,  y Martes de cada semana.  Para entregar al CAB la documentación se debe enviar al Product Owner, Jefe desarrollo, y área de producción encargados de validar el paso. La hora del paso  se debe determinar con el Jefe de Desarrollo y producto owner y el acompañamiento del desarrollador para la implementación.</w:t>
        </w:r>
      </w:moveTo>
      <w:moveToRangeEnd w:id="662"/>
    </w:p>
    <w:p w14:paraId="4A845F15" w14:textId="27442169" w:rsidR="00477034" w:rsidRPr="002338D9" w:rsidRDefault="00477034">
      <w:pPr>
        <w:pStyle w:val="Prrafodelista"/>
        <w:numPr>
          <w:ilvl w:val="0"/>
          <w:numId w:val="1"/>
        </w:numPr>
        <w:rPr>
          <w:ins w:id="665" w:author="DILLAN SERRANO MOJICA" w:date="2021-09-24T15:38:00Z"/>
          <w:sz w:val="18"/>
          <w:szCs w:val="18"/>
          <w:lang w:val="es-ES"/>
          <w:rPrChange w:id="666" w:author="DILLAN SERRANO MOJICA" w:date="2021-09-24T15:38:00Z">
            <w:rPr>
              <w:ins w:id="667" w:author="DILLAN SERRANO MOJICA" w:date="2021-09-24T15:38:00Z"/>
              <w:lang w:val="es-ES"/>
            </w:rPr>
          </w:rPrChange>
        </w:rPr>
        <w:pPrChange w:id="668" w:author="DILLAN SERRANO MOJICA" w:date="2021-09-24T15:38:00Z">
          <w:pPr/>
        </w:pPrChange>
      </w:pPr>
      <w:ins w:id="669" w:author="DILLAN SERRANO MOJICA" w:date="2021-09-27T09:27:00Z">
        <w:r w:rsidRPr="00477034">
          <w:rPr>
            <w:sz w:val="18"/>
            <w:szCs w:val="18"/>
            <w:lang w:val="es-ES"/>
            <w:rPrChange w:id="670" w:author="DILLAN SERRANO MOJICA" w:date="2021-09-27T09:27:00Z">
              <w:rPr>
                <w:color w:val="FF0000"/>
                <w:sz w:val="18"/>
                <w:szCs w:val="18"/>
                <w:lang w:val="es-ES"/>
              </w:rPr>
            </w:rPrChange>
          </w:rPr>
          <w:t>Adicionar el registro de versionamiento y su respectivo correo de aprobación</w:t>
        </w:r>
        <w:r>
          <w:rPr>
            <w:sz w:val="18"/>
            <w:szCs w:val="18"/>
            <w:lang w:val="es-ES"/>
          </w:rPr>
          <w:t>.</w:t>
        </w:r>
      </w:ins>
    </w:p>
    <w:p w14:paraId="015DE9B0" w14:textId="756F14DA" w:rsidR="00A93961" w:rsidRDefault="00A93961" w:rsidP="00A93961">
      <w:pPr>
        <w:jc w:val="both"/>
        <w:rPr>
          <w:ins w:id="671" w:author="DILLAN SERRANO MOJICA" w:date="2021-09-27T14:48:00Z"/>
          <w:sz w:val="18"/>
          <w:szCs w:val="18"/>
          <w:lang w:val="es-ES"/>
        </w:rPr>
      </w:pPr>
    </w:p>
    <w:p w14:paraId="417FD626" w14:textId="589FFF5C" w:rsidR="00400BC6" w:rsidRPr="00400BC6" w:rsidRDefault="00400BC6" w:rsidP="00A93961">
      <w:pPr>
        <w:jc w:val="both"/>
        <w:rPr>
          <w:ins w:id="672" w:author="DILLAN SERRANO MOJICA" w:date="2021-09-27T14:48:00Z"/>
          <w:b/>
          <w:bCs/>
          <w:sz w:val="18"/>
          <w:szCs w:val="18"/>
          <w:lang w:val="es-ES"/>
          <w:rPrChange w:id="673" w:author="DILLAN SERRANO MOJICA" w:date="2021-09-27T14:54:00Z">
            <w:rPr>
              <w:ins w:id="674" w:author="DILLAN SERRANO MOJICA" w:date="2021-09-27T14:48:00Z"/>
              <w:sz w:val="18"/>
              <w:szCs w:val="18"/>
              <w:lang w:val="es-ES"/>
            </w:rPr>
          </w:rPrChange>
        </w:rPr>
      </w:pPr>
      <w:ins w:id="675" w:author="DILLAN SERRANO MOJICA" w:date="2021-09-27T14:48:00Z">
        <w:r w:rsidRPr="00400BC6">
          <w:rPr>
            <w:b/>
            <w:bCs/>
            <w:sz w:val="18"/>
            <w:szCs w:val="18"/>
            <w:lang w:val="es-ES"/>
            <w:rPrChange w:id="676" w:author="DILLAN SERRANO MOJICA" w:date="2021-09-27T14:54:00Z">
              <w:rPr>
                <w:sz w:val="18"/>
                <w:szCs w:val="18"/>
                <w:lang w:val="es-ES"/>
              </w:rPr>
            </w:rPrChange>
          </w:rPr>
          <w:t>REF1</w:t>
        </w:r>
      </w:ins>
      <w:ins w:id="677" w:author="DILLAN SERRANO MOJICA" w:date="2021-09-27T15:22:00Z">
        <w:r w:rsidR="00C25126">
          <w:rPr>
            <w:b/>
            <w:bCs/>
            <w:sz w:val="18"/>
            <w:szCs w:val="18"/>
            <w:lang w:val="es-ES"/>
          </w:rPr>
          <w:t>7</w:t>
        </w:r>
      </w:ins>
      <w:ins w:id="678" w:author="DILLAN SERRANO MOJICA" w:date="2021-09-27T14:48:00Z">
        <w:r w:rsidRPr="00400BC6">
          <w:rPr>
            <w:b/>
            <w:bCs/>
            <w:sz w:val="18"/>
            <w:szCs w:val="18"/>
            <w:lang w:val="es-ES"/>
            <w:rPrChange w:id="679" w:author="DILLAN SERRANO MOJICA" w:date="2021-09-27T14:54:00Z">
              <w:rPr>
                <w:sz w:val="18"/>
                <w:szCs w:val="18"/>
                <w:lang w:val="es-ES"/>
              </w:rPr>
            </w:rPrChange>
          </w:rPr>
          <w:t>:</w:t>
        </w:r>
      </w:ins>
    </w:p>
    <w:p w14:paraId="29C93B8D" w14:textId="204C01ED" w:rsidR="00400BC6" w:rsidRDefault="00400BC6" w:rsidP="00A93961">
      <w:pPr>
        <w:jc w:val="both"/>
        <w:rPr>
          <w:ins w:id="680" w:author="DILLAN SERRANO MOJICA" w:date="2021-09-27T14:51:00Z"/>
          <w:sz w:val="18"/>
          <w:szCs w:val="18"/>
          <w:lang w:val="es-ES"/>
        </w:rPr>
      </w:pPr>
      <w:ins w:id="681" w:author="DILLAN SERRANO MOJICA" w:date="2021-09-27T14:48:00Z">
        <w:r>
          <w:rPr>
            <w:sz w:val="18"/>
            <w:szCs w:val="18"/>
            <w:lang w:val="es-ES"/>
          </w:rPr>
          <w:t xml:space="preserve">En esta etapa </w:t>
        </w:r>
      </w:ins>
      <w:ins w:id="682" w:author="DILLAN SERRANO MOJICA" w:date="2021-09-27T14:50:00Z">
        <w:r>
          <w:rPr>
            <w:sz w:val="18"/>
            <w:szCs w:val="18"/>
            <w:lang w:val="es-ES"/>
          </w:rPr>
          <w:t xml:space="preserve">se debe dejar los objetos modificados en el ambiente de TESTQA antes de hacer el paso a producción, consultar con el líder de desarrollo si se puede </w:t>
        </w:r>
      </w:ins>
      <w:ins w:id="683" w:author="DILLAN SERRANO MOJICA" w:date="2021-09-27T14:51:00Z">
        <w:r>
          <w:rPr>
            <w:sz w:val="18"/>
            <w:szCs w:val="18"/>
            <w:lang w:val="es-ES"/>
          </w:rPr>
          <w:t>adicionar los ajustes en dicho ambiente.</w:t>
        </w:r>
      </w:ins>
    </w:p>
    <w:p w14:paraId="3CF69CCC" w14:textId="77777777" w:rsidR="00400BC6" w:rsidRDefault="00400BC6" w:rsidP="00400BC6">
      <w:pPr>
        <w:pStyle w:val="Prrafodelista"/>
        <w:numPr>
          <w:ilvl w:val="0"/>
          <w:numId w:val="1"/>
        </w:numPr>
        <w:jc w:val="both"/>
        <w:rPr>
          <w:ins w:id="684" w:author="DILLAN SERRANO MOJICA" w:date="2021-09-27T14:52:00Z"/>
          <w:sz w:val="18"/>
          <w:szCs w:val="18"/>
          <w:lang w:val="es-ES"/>
        </w:rPr>
      </w:pPr>
      <w:ins w:id="685" w:author="DILLAN SERRANO MOJICA" w:date="2021-09-27T14:51:00Z">
        <w:r>
          <w:rPr>
            <w:sz w:val="18"/>
            <w:szCs w:val="18"/>
            <w:lang w:val="es-ES"/>
          </w:rPr>
          <w:t xml:space="preserve">Solo se puede enviar los objetos ajustados al ambiente de TESTQA </w:t>
        </w:r>
      </w:ins>
      <w:ins w:id="686" w:author="DILLAN SERRANO MOJICA" w:date="2021-09-27T14:52:00Z">
        <w:r>
          <w:rPr>
            <w:sz w:val="18"/>
            <w:szCs w:val="18"/>
            <w:lang w:val="es-ES"/>
          </w:rPr>
          <w:t xml:space="preserve">en alguno de las siguientes situaciones: </w:t>
        </w:r>
      </w:ins>
    </w:p>
    <w:p w14:paraId="4D06468E" w14:textId="77777777" w:rsidR="00400BC6" w:rsidRDefault="00400BC6" w:rsidP="00400BC6">
      <w:pPr>
        <w:ind w:left="360"/>
        <w:jc w:val="both"/>
        <w:rPr>
          <w:ins w:id="687" w:author="DILLAN SERRANO MOJICA" w:date="2021-09-27T14:53:00Z"/>
          <w:sz w:val="18"/>
          <w:szCs w:val="18"/>
          <w:lang w:val="es-ES"/>
        </w:rPr>
      </w:pPr>
      <w:ins w:id="688" w:author="DILLAN SERRANO MOJICA" w:date="2021-09-27T14:52:00Z">
        <w:r>
          <w:rPr>
            <w:sz w:val="18"/>
            <w:szCs w:val="18"/>
            <w:lang w:val="es-ES"/>
          </w:rPr>
          <w:t xml:space="preserve">  </w:t>
        </w:r>
        <w:r>
          <w:rPr>
            <w:sz w:val="18"/>
            <w:szCs w:val="18"/>
            <w:lang w:val="es-ES"/>
          </w:rPr>
          <w:tab/>
        </w:r>
      </w:ins>
      <w:ins w:id="689" w:author="DILLAN SERRANO MOJICA" w:date="2021-09-27T14:51:00Z">
        <w:r w:rsidRPr="00400BC6">
          <w:rPr>
            <w:sz w:val="18"/>
            <w:szCs w:val="18"/>
            <w:lang w:val="es-ES"/>
            <w:rPrChange w:id="690" w:author="DILLAN SERRANO MOJICA" w:date="2021-09-27T14:52:00Z">
              <w:rPr>
                <w:lang w:val="es-ES"/>
              </w:rPr>
            </w:rPrChange>
          </w:rPr>
          <w:t>cuando ya este certificado por el usuario</w:t>
        </w:r>
      </w:ins>
      <w:ins w:id="691" w:author="DILLAN SERRANO MOJICA" w:date="2021-09-27T14:53:00Z">
        <w:r>
          <w:rPr>
            <w:sz w:val="18"/>
            <w:szCs w:val="18"/>
            <w:lang w:val="es-ES"/>
          </w:rPr>
          <w:t>.</w:t>
        </w:r>
      </w:ins>
      <w:ins w:id="692" w:author="DILLAN SERRANO MOJICA" w:date="2021-09-27T14:52:00Z">
        <w:r w:rsidRPr="00400BC6">
          <w:rPr>
            <w:sz w:val="18"/>
            <w:szCs w:val="18"/>
            <w:lang w:val="es-ES"/>
            <w:rPrChange w:id="693" w:author="DILLAN SERRANO MOJICA" w:date="2021-09-27T14:52:00Z">
              <w:rPr>
                <w:lang w:val="es-ES"/>
              </w:rPr>
            </w:rPrChange>
          </w:rPr>
          <w:t xml:space="preserve"> </w:t>
        </w:r>
      </w:ins>
    </w:p>
    <w:p w14:paraId="1EF2A5CF" w14:textId="261F8CEA" w:rsidR="00400BC6" w:rsidRDefault="00400BC6" w:rsidP="00400BC6">
      <w:pPr>
        <w:ind w:left="360" w:firstLine="348"/>
        <w:jc w:val="both"/>
        <w:rPr>
          <w:ins w:id="694" w:author="DILLAN SERRANO MOJICA" w:date="2021-09-27T14:53:00Z"/>
          <w:sz w:val="18"/>
          <w:szCs w:val="18"/>
          <w:lang w:val="es-ES"/>
        </w:rPr>
      </w:pPr>
      <w:ins w:id="695" w:author="DILLAN SERRANO MOJICA" w:date="2021-09-27T14:53:00Z">
        <w:r>
          <w:rPr>
            <w:sz w:val="18"/>
            <w:szCs w:val="18"/>
            <w:lang w:val="es-ES"/>
          </w:rPr>
          <w:t>S</w:t>
        </w:r>
      </w:ins>
      <w:ins w:id="696" w:author="DILLAN SERRANO MOJICA" w:date="2021-09-27T14:51:00Z">
        <w:r w:rsidRPr="00400BC6">
          <w:rPr>
            <w:sz w:val="18"/>
            <w:szCs w:val="18"/>
            <w:lang w:val="es-ES"/>
            <w:rPrChange w:id="697" w:author="DILLAN SERRANO MOJICA" w:date="2021-09-27T14:52:00Z">
              <w:rPr>
                <w:lang w:val="es-ES"/>
              </w:rPr>
            </w:rPrChange>
          </w:rPr>
          <w:t>e tenga la aprobación del paso a pr</w:t>
        </w:r>
      </w:ins>
      <w:ins w:id="698" w:author="DILLAN SERRANO MOJICA" w:date="2021-09-27T14:52:00Z">
        <w:r w:rsidRPr="00400BC6">
          <w:rPr>
            <w:sz w:val="18"/>
            <w:szCs w:val="18"/>
            <w:lang w:val="es-ES"/>
            <w:rPrChange w:id="699" w:author="DILLAN SERRANO MOJICA" w:date="2021-09-27T14:52:00Z">
              <w:rPr>
                <w:lang w:val="es-ES"/>
              </w:rPr>
            </w:rPrChange>
          </w:rPr>
          <w:t>oducción</w:t>
        </w:r>
      </w:ins>
      <w:ins w:id="700" w:author="DILLAN SERRANO MOJICA" w:date="2021-09-27T14:53:00Z">
        <w:r>
          <w:rPr>
            <w:sz w:val="18"/>
            <w:szCs w:val="18"/>
            <w:lang w:val="es-ES"/>
          </w:rPr>
          <w:t>.</w:t>
        </w:r>
      </w:ins>
    </w:p>
    <w:p w14:paraId="236DC0DB" w14:textId="48636ED6" w:rsidR="00400BC6" w:rsidRDefault="00400BC6" w:rsidP="00400BC6">
      <w:pPr>
        <w:ind w:left="360" w:firstLine="348"/>
        <w:jc w:val="both"/>
        <w:rPr>
          <w:ins w:id="701" w:author="DILLAN SERRANO MOJICA" w:date="2021-09-27T14:54:00Z"/>
          <w:sz w:val="18"/>
          <w:szCs w:val="18"/>
          <w:lang w:val="es-ES"/>
        </w:rPr>
      </w:pPr>
      <w:ins w:id="702" w:author="DILLAN SERRANO MOJICA" w:date="2021-09-27T14:53:00Z">
        <w:r>
          <w:rPr>
            <w:sz w:val="18"/>
            <w:szCs w:val="18"/>
            <w:lang w:val="es-ES"/>
          </w:rPr>
          <w:t>Aprobación del líder de desarrollo.</w:t>
        </w:r>
      </w:ins>
    </w:p>
    <w:p w14:paraId="2402D823" w14:textId="1C2A7E93" w:rsidR="00400BC6" w:rsidRDefault="00400BC6" w:rsidP="00400BC6">
      <w:pPr>
        <w:jc w:val="both"/>
        <w:rPr>
          <w:ins w:id="703" w:author="DILLAN SERRANO MOJICA" w:date="2021-09-27T14:54:00Z"/>
          <w:sz w:val="18"/>
          <w:szCs w:val="18"/>
          <w:lang w:val="es-ES"/>
        </w:rPr>
      </w:pPr>
    </w:p>
    <w:p w14:paraId="2546884C" w14:textId="60C68842" w:rsidR="00400BC6" w:rsidRPr="00400BC6" w:rsidRDefault="00400BC6" w:rsidP="00400BC6">
      <w:pPr>
        <w:jc w:val="both"/>
        <w:rPr>
          <w:ins w:id="704" w:author="DILLAN SERRANO MOJICA" w:date="2021-09-27T14:54:00Z"/>
          <w:b/>
          <w:bCs/>
          <w:sz w:val="18"/>
          <w:szCs w:val="18"/>
          <w:lang w:val="es-ES"/>
          <w:rPrChange w:id="705" w:author="DILLAN SERRANO MOJICA" w:date="2021-09-27T14:54:00Z">
            <w:rPr>
              <w:ins w:id="706" w:author="DILLAN SERRANO MOJICA" w:date="2021-09-27T14:54:00Z"/>
              <w:sz w:val="18"/>
              <w:szCs w:val="18"/>
              <w:lang w:val="es-ES"/>
            </w:rPr>
          </w:rPrChange>
        </w:rPr>
      </w:pPr>
      <w:ins w:id="707" w:author="DILLAN SERRANO MOJICA" w:date="2021-09-27T14:54:00Z">
        <w:r w:rsidRPr="00400BC6">
          <w:rPr>
            <w:b/>
            <w:bCs/>
            <w:sz w:val="18"/>
            <w:szCs w:val="18"/>
            <w:lang w:val="es-ES"/>
            <w:rPrChange w:id="708" w:author="DILLAN SERRANO MOJICA" w:date="2021-09-27T14:54:00Z">
              <w:rPr>
                <w:sz w:val="18"/>
                <w:szCs w:val="18"/>
                <w:lang w:val="es-ES"/>
              </w:rPr>
            </w:rPrChange>
          </w:rPr>
          <w:t>REF1</w:t>
        </w:r>
      </w:ins>
      <w:ins w:id="709" w:author="DILLAN SERRANO MOJICA" w:date="2021-09-27T15:22:00Z">
        <w:r w:rsidR="00C25126">
          <w:rPr>
            <w:b/>
            <w:bCs/>
            <w:sz w:val="18"/>
            <w:szCs w:val="18"/>
            <w:lang w:val="es-ES"/>
          </w:rPr>
          <w:t>8</w:t>
        </w:r>
      </w:ins>
      <w:ins w:id="710" w:author="DILLAN SERRANO MOJICA" w:date="2021-09-27T14:54:00Z">
        <w:r w:rsidRPr="00400BC6">
          <w:rPr>
            <w:b/>
            <w:bCs/>
            <w:sz w:val="18"/>
            <w:szCs w:val="18"/>
            <w:lang w:val="es-ES"/>
            <w:rPrChange w:id="711" w:author="DILLAN SERRANO MOJICA" w:date="2021-09-27T14:54:00Z">
              <w:rPr>
                <w:sz w:val="18"/>
                <w:szCs w:val="18"/>
                <w:lang w:val="es-ES"/>
              </w:rPr>
            </w:rPrChange>
          </w:rPr>
          <w:t>:</w:t>
        </w:r>
      </w:ins>
    </w:p>
    <w:p w14:paraId="1D5BF1E8" w14:textId="13167560" w:rsidR="00400BC6" w:rsidRDefault="007D390A" w:rsidP="00400BC6">
      <w:pPr>
        <w:jc w:val="both"/>
        <w:rPr>
          <w:ins w:id="712" w:author="DILLAN SERRANO MOJICA" w:date="2021-09-27T14:54:00Z"/>
          <w:sz w:val="18"/>
          <w:szCs w:val="18"/>
          <w:lang w:val="es-ES"/>
        </w:rPr>
      </w:pPr>
      <w:ins w:id="713" w:author="DILLAN SERRANO MOJICA" w:date="2021-09-27T15:23:00Z">
        <w:r>
          <w:rPr>
            <w:sz w:val="18"/>
            <w:szCs w:val="18"/>
            <w:lang w:val="es-ES"/>
          </w:rPr>
          <w:t xml:space="preserve">En esta etapa se debe hacer </w:t>
        </w:r>
      </w:ins>
      <w:ins w:id="714" w:author="DILLAN SERRANO MOJICA" w:date="2021-09-27T15:24:00Z">
        <w:r>
          <w:rPr>
            <w:sz w:val="18"/>
            <w:szCs w:val="18"/>
            <w:lang w:val="es-ES"/>
          </w:rPr>
          <w:t>el paso de los objetos modificados al ambiente de DESANEW cuando ya se haga el paso a producción, tiene como fin tener el ambiente de producción y desarrollo con l</w:t>
        </w:r>
      </w:ins>
      <w:ins w:id="715" w:author="DILLAN SERRANO MOJICA" w:date="2021-09-27T15:38:00Z">
        <w:r w:rsidR="00790902">
          <w:rPr>
            <w:sz w:val="18"/>
            <w:szCs w:val="18"/>
            <w:lang w:val="es-ES"/>
          </w:rPr>
          <w:t>os mismos fuentes.</w:t>
        </w:r>
      </w:ins>
    </w:p>
    <w:p w14:paraId="454BEB58" w14:textId="77777777" w:rsidR="00400BC6" w:rsidRDefault="00400BC6" w:rsidP="00400BC6">
      <w:pPr>
        <w:jc w:val="both"/>
        <w:rPr>
          <w:ins w:id="716" w:author="DILLAN SERRANO MOJICA" w:date="2021-09-27T14:54:00Z"/>
          <w:sz w:val="18"/>
          <w:szCs w:val="18"/>
          <w:lang w:val="es-ES"/>
        </w:rPr>
      </w:pPr>
    </w:p>
    <w:p w14:paraId="069D8FA0" w14:textId="77777777" w:rsidR="00400BC6" w:rsidRPr="00400BC6" w:rsidRDefault="00400BC6">
      <w:pPr>
        <w:jc w:val="both"/>
        <w:rPr>
          <w:sz w:val="18"/>
          <w:szCs w:val="18"/>
          <w:lang w:val="es-ES"/>
          <w:rPrChange w:id="717" w:author="DILLAN SERRANO MOJICA" w:date="2021-09-27T14:52:00Z">
            <w:rPr>
              <w:lang w:val="es-ES"/>
            </w:rPr>
          </w:rPrChange>
        </w:rPr>
      </w:pPr>
    </w:p>
    <w:p w14:paraId="3DB510A9" w14:textId="77777777" w:rsidR="000D0F2F" w:rsidRDefault="000D0F2F" w:rsidP="0041010F">
      <w:pPr>
        <w:jc w:val="both"/>
        <w:rPr>
          <w:sz w:val="18"/>
          <w:szCs w:val="18"/>
          <w:lang w:val="es-ES"/>
        </w:rPr>
      </w:pPr>
    </w:p>
    <w:p w14:paraId="54C46610" w14:textId="7F34C93C" w:rsidR="0041010F" w:rsidRDefault="0041010F" w:rsidP="0041010F">
      <w:pPr>
        <w:jc w:val="center"/>
        <w:rPr>
          <w:b/>
          <w:bCs/>
          <w:i/>
          <w:iCs/>
          <w:sz w:val="18"/>
          <w:szCs w:val="18"/>
          <w:u w:val="single"/>
          <w:lang w:val="es-ES"/>
        </w:rPr>
      </w:pPr>
      <w:r>
        <w:rPr>
          <w:b/>
          <w:bCs/>
          <w:i/>
          <w:iCs/>
          <w:sz w:val="18"/>
          <w:szCs w:val="18"/>
          <w:u w:val="single"/>
          <w:lang w:val="es-ES"/>
        </w:rPr>
        <w:t xml:space="preserve">Titulo1. </w:t>
      </w:r>
      <w:r w:rsidRPr="0041010F">
        <w:rPr>
          <w:b/>
          <w:bCs/>
          <w:i/>
          <w:iCs/>
          <w:sz w:val="18"/>
          <w:szCs w:val="18"/>
          <w:u w:val="single"/>
          <w:lang w:val="es-ES"/>
        </w:rPr>
        <w:t>Validación de las fuentes para garantizar que se tome el fuente de producción</w:t>
      </w:r>
    </w:p>
    <w:p w14:paraId="2718F3A4" w14:textId="0347A356" w:rsidR="00BA232D" w:rsidRPr="00AE6CF4" w:rsidRDefault="00BA232D">
      <w:pPr>
        <w:rPr>
          <w:sz w:val="18"/>
          <w:szCs w:val="18"/>
          <w:lang w:val="es-ES"/>
          <w:rPrChange w:id="718" w:author="DILLAN SERRANO MOJICA" w:date="2021-09-24T08:17:00Z">
            <w:rPr>
              <w:b/>
              <w:bCs/>
              <w:i/>
              <w:iCs/>
              <w:sz w:val="18"/>
              <w:szCs w:val="18"/>
              <w:u w:val="single"/>
              <w:lang w:val="es-ES"/>
            </w:rPr>
          </w:rPrChange>
        </w:rPr>
        <w:pPrChange w:id="719" w:author="DILLAN SERRANO MOJICA" w:date="2021-09-24T08:17:00Z">
          <w:pPr>
            <w:jc w:val="center"/>
          </w:pPr>
        </w:pPrChange>
      </w:pPr>
    </w:p>
    <w:p w14:paraId="6E51DC07" w14:textId="5572E4D1" w:rsidR="00BA232D" w:rsidRPr="00AE6CF4" w:rsidRDefault="00BA232D">
      <w:pPr>
        <w:rPr>
          <w:sz w:val="18"/>
          <w:szCs w:val="18"/>
          <w:lang w:val="es-ES"/>
          <w:rPrChange w:id="720" w:author="DILLAN SERRANO MOJICA" w:date="2021-09-24T08:17:00Z">
            <w:rPr>
              <w:b/>
              <w:bCs/>
              <w:i/>
              <w:iCs/>
              <w:sz w:val="18"/>
              <w:szCs w:val="18"/>
              <w:u w:val="single"/>
              <w:lang w:val="es-ES"/>
            </w:rPr>
          </w:rPrChange>
        </w:rPr>
        <w:pPrChange w:id="721" w:author="DILLAN SERRANO MOJICA" w:date="2021-09-24T08:17:00Z">
          <w:pPr>
            <w:jc w:val="center"/>
          </w:pPr>
        </w:pPrChange>
      </w:pPr>
    </w:p>
    <w:p w14:paraId="33C10277" w14:textId="0E884F39" w:rsidR="00BA232D" w:rsidRPr="00AE6CF4" w:rsidRDefault="00BA232D">
      <w:pPr>
        <w:rPr>
          <w:sz w:val="18"/>
          <w:szCs w:val="18"/>
          <w:lang w:val="es-ES"/>
          <w:rPrChange w:id="722" w:author="DILLAN SERRANO MOJICA" w:date="2021-09-24T08:17:00Z">
            <w:rPr>
              <w:b/>
              <w:bCs/>
              <w:i/>
              <w:iCs/>
              <w:sz w:val="18"/>
              <w:szCs w:val="18"/>
              <w:u w:val="single"/>
              <w:lang w:val="es-ES"/>
            </w:rPr>
          </w:rPrChange>
        </w:rPr>
        <w:pPrChange w:id="723" w:author="DILLAN SERRANO MOJICA" w:date="2021-09-24T08:17:00Z">
          <w:pPr>
            <w:jc w:val="center"/>
          </w:pPr>
        </w:pPrChange>
      </w:pPr>
    </w:p>
    <w:p w14:paraId="1E53F5D5" w14:textId="3B0E2B0D" w:rsidR="00BA232D" w:rsidRDefault="00BA232D" w:rsidP="0041010F">
      <w:pPr>
        <w:jc w:val="center"/>
        <w:rPr>
          <w:b/>
          <w:bCs/>
          <w:i/>
          <w:iCs/>
          <w:sz w:val="18"/>
          <w:szCs w:val="18"/>
          <w:u w:val="single"/>
          <w:lang w:val="es-ES"/>
        </w:rPr>
      </w:pPr>
      <w:r>
        <w:rPr>
          <w:b/>
          <w:bCs/>
          <w:i/>
          <w:iCs/>
          <w:sz w:val="18"/>
          <w:szCs w:val="18"/>
          <w:u w:val="single"/>
          <w:lang w:val="es-ES"/>
        </w:rPr>
        <w:t xml:space="preserve">Titulo2. Transferir objetos a MIEMBROS con la herramienta TOOLS </w:t>
      </w:r>
    </w:p>
    <w:p w14:paraId="30EB4300" w14:textId="77777777" w:rsidR="00BA232D" w:rsidRPr="00AE6CF4" w:rsidRDefault="00BA232D">
      <w:pPr>
        <w:rPr>
          <w:sz w:val="18"/>
          <w:szCs w:val="18"/>
          <w:lang w:val="es-ES"/>
          <w:rPrChange w:id="724" w:author="DILLAN SERRANO MOJICA" w:date="2021-09-24T08:18:00Z">
            <w:rPr>
              <w:b/>
              <w:bCs/>
              <w:i/>
              <w:iCs/>
              <w:sz w:val="18"/>
              <w:szCs w:val="18"/>
              <w:u w:val="single"/>
              <w:lang w:val="es-ES"/>
            </w:rPr>
          </w:rPrChange>
        </w:rPr>
        <w:pPrChange w:id="725" w:author="DILLAN SERRANO MOJICA" w:date="2021-09-24T08:18:00Z">
          <w:pPr>
            <w:jc w:val="center"/>
          </w:pPr>
        </w:pPrChange>
      </w:pPr>
    </w:p>
    <w:p w14:paraId="27B2F75F" w14:textId="585D1414" w:rsidR="001D62F4" w:rsidRPr="00AE6CF4" w:rsidRDefault="001D62F4">
      <w:pPr>
        <w:rPr>
          <w:lang w:val="es-ES"/>
        </w:rPr>
      </w:pPr>
    </w:p>
    <w:p w14:paraId="05D8335D" w14:textId="77777777" w:rsidR="00A16DBB" w:rsidRPr="00AE6CF4" w:rsidRDefault="00A16DBB">
      <w:pPr>
        <w:rPr>
          <w:lang w:val="es-ES"/>
        </w:rPr>
      </w:pPr>
    </w:p>
    <w:p w14:paraId="0A3A47BB" w14:textId="78DE7E0A" w:rsidR="001D62F4" w:rsidRPr="00AE6CF4" w:rsidRDefault="001D62F4">
      <w:pPr>
        <w:rPr>
          <w:lang w:val="es-ES"/>
        </w:rPr>
        <w:pPrChange w:id="726" w:author="DILLAN SERRANO MOJICA" w:date="2021-09-24T08:18:00Z">
          <w:pPr>
            <w:jc w:val="center"/>
          </w:pPr>
        </w:pPrChange>
      </w:pPr>
    </w:p>
    <w:p w14:paraId="002F184A" w14:textId="29C38EF3" w:rsidR="001D62F4" w:rsidRDefault="001D62F4" w:rsidP="001D62F4">
      <w:pPr>
        <w:jc w:val="center"/>
        <w:rPr>
          <w:lang w:val="es-ES"/>
        </w:rPr>
      </w:pPr>
    </w:p>
    <w:p w14:paraId="4E4FBF5E" w14:textId="453A00D4" w:rsidR="001D62F4" w:rsidRPr="001D62F4" w:rsidRDefault="001D62F4" w:rsidP="001D62F4">
      <w:pPr>
        <w:rPr>
          <w:b/>
          <w:bCs/>
          <w:u w:val="single"/>
          <w:lang w:val="es-ES"/>
        </w:rPr>
      </w:pPr>
      <w:r w:rsidRPr="001D62F4">
        <w:rPr>
          <w:b/>
          <w:bCs/>
          <w:u w:val="single"/>
          <w:lang w:val="es-ES"/>
        </w:rPr>
        <w:t xml:space="preserve">INFORMACIÓN ADICIONAL </w:t>
      </w:r>
    </w:p>
    <w:tbl>
      <w:tblPr>
        <w:tblStyle w:val="Tablaconcuadrcula"/>
        <w:tblpPr w:leftFromText="141" w:rightFromText="141" w:vertAnchor="text" w:horzAnchor="margin" w:tblpY="309"/>
        <w:tblW w:w="0" w:type="auto"/>
        <w:tblLook w:val="04A0" w:firstRow="1" w:lastRow="0" w:firstColumn="1" w:lastColumn="0" w:noHBand="0" w:noVBand="1"/>
      </w:tblPr>
      <w:tblGrid>
        <w:gridCol w:w="2207"/>
        <w:gridCol w:w="2207"/>
        <w:gridCol w:w="2207"/>
      </w:tblGrid>
      <w:tr w:rsidR="00794355" w14:paraId="7B430F9A" w14:textId="77777777" w:rsidTr="00794355">
        <w:tc>
          <w:tcPr>
            <w:tcW w:w="2207" w:type="dxa"/>
            <w:shd w:val="clear" w:color="auto" w:fill="BFBFBF" w:themeFill="background1" w:themeFillShade="BF"/>
          </w:tcPr>
          <w:p w14:paraId="011E3602" w14:textId="49BECAFE" w:rsidR="00794355" w:rsidRDefault="00794355" w:rsidP="001D62F4">
            <w:pPr>
              <w:rPr>
                <w:b/>
                <w:bCs/>
                <w:lang w:val="es-ES"/>
              </w:rPr>
            </w:pPr>
            <w:r>
              <w:rPr>
                <w:b/>
                <w:bCs/>
                <w:lang w:val="es-ES"/>
              </w:rPr>
              <w:t xml:space="preserve">Máquina </w:t>
            </w:r>
          </w:p>
        </w:tc>
        <w:tc>
          <w:tcPr>
            <w:tcW w:w="2207" w:type="dxa"/>
            <w:shd w:val="clear" w:color="auto" w:fill="BFBFBF" w:themeFill="background1" w:themeFillShade="BF"/>
          </w:tcPr>
          <w:p w14:paraId="7F0A950F" w14:textId="3C6A5A02" w:rsidR="00794355" w:rsidRDefault="00794355" w:rsidP="001D62F4">
            <w:pPr>
              <w:rPr>
                <w:b/>
                <w:bCs/>
                <w:lang w:val="es-ES"/>
              </w:rPr>
            </w:pPr>
            <w:r>
              <w:rPr>
                <w:b/>
                <w:bCs/>
                <w:lang w:val="es-ES"/>
              </w:rPr>
              <w:t>Dirección  IP</w:t>
            </w:r>
          </w:p>
        </w:tc>
        <w:tc>
          <w:tcPr>
            <w:tcW w:w="2207" w:type="dxa"/>
            <w:shd w:val="clear" w:color="auto" w:fill="BFBFBF" w:themeFill="background1" w:themeFillShade="BF"/>
          </w:tcPr>
          <w:p w14:paraId="54055DD7" w14:textId="51736AA9" w:rsidR="00794355" w:rsidRDefault="00794355" w:rsidP="001D62F4">
            <w:pPr>
              <w:rPr>
                <w:b/>
                <w:bCs/>
                <w:lang w:val="es-ES"/>
              </w:rPr>
            </w:pPr>
            <w:r>
              <w:rPr>
                <w:b/>
                <w:bCs/>
                <w:lang w:val="es-ES"/>
              </w:rPr>
              <w:t xml:space="preserve">Puerto </w:t>
            </w:r>
          </w:p>
        </w:tc>
      </w:tr>
      <w:tr w:rsidR="00794355" w14:paraId="5CF1D081" w14:textId="77777777" w:rsidTr="001D62F4">
        <w:tc>
          <w:tcPr>
            <w:tcW w:w="2207" w:type="dxa"/>
          </w:tcPr>
          <w:p w14:paraId="56BA79A9" w14:textId="5C07042D" w:rsidR="00794355" w:rsidRDefault="00794355" w:rsidP="001D62F4">
            <w:pPr>
              <w:rPr>
                <w:b/>
                <w:bCs/>
                <w:lang w:val="es-ES"/>
              </w:rPr>
            </w:pPr>
            <w:r w:rsidRPr="001D62F4">
              <w:rPr>
                <w:b/>
                <w:bCs/>
                <w:lang w:val="es-ES"/>
              </w:rPr>
              <w:lastRenderedPageBreak/>
              <w:t xml:space="preserve">MIEMBROS              </w:t>
            </w:r>
          </w:p>
        </w:tc>
        <w:tc>
          <w:tcPr>
            <w:tcW w:w="2207" w:type="dxa"/>
          </w:tcPr>
          <w:p w14:paraId="4ADA25D4" w14:textId="16E196E0" w:rsidR="00794355" w:rsidRDefault="00794355" w:rsidP="001D62F4">
            <w:pPr>
              <w:rPr>
                <w:b/>
                <w:bCs/>
                <w:lang w:val="es-ES"/>
              </w:rPr>
            </w:pPr>
            <w:r w:rsidRPr="001D62F4">
              <w:rPr>
                <w:b/>
                <w:bCs/>
                <w:lang w:val="es-ES"/>
              </w:rPr>
              <w:t>172.26.38.68</w:t>
            </w:r>
          </w:p>
        </w:tc>
        <w:tc>
          <w:tcPr>
            <w:tcW w:w="2207" w:type="dxa"/>
          </w:tcPr>
          <w:p w14:paraId="2DEA2343" w14:textId="3417FA14" w:rsidR="00794355" w:rsidRDefault="00794355" w:rsidP="001D62F4">
            <w:pPr>
              <w:rPr>
                <w:b/>
                <w:bCs/>
                <w:lang w:val="es-ES"/>
              </w:rPr>
            </w:pPr>
            <w:r w:rsidRPr="001D62F4">
              <w:rPr>
                <w:b/>
                <w:bCs/>
                <w:lang w:val="es-ES"/>
              </w:rPr>
              <w:t>23</w:t>
            </w:r>
          </w:p>
        </w:tc>
      </w:tr>
      <w:tr w:rsidR="00794355" w14:paraId="4A66E253" w14:textId="77777777" w:rsidTr="00794355">
        <w:trPr>
          <w:trHeight w:val="291"/>
        </w:trPr>
        <w:tc>
          <w:tcPr>
            <w:tcW w:w="2207" w:type="dxa"/>
          </w:tcPr>
          <w:p w14:paraId="43D8C765" w14:textId="15A5B71D" w:rsidR="00794355" w:rsidRDefault="00794355" w:rsidP="001D62F4">
            <w:pPr>
              <w:rPr>
                <w:b/>
                <w:bCs/>
                <w:lang w:val="es-ES"/>
              </w:rPr>
            </w:pPr>
            <w:r w:rsidRPr="001D62F4">
              <w:rPr>
                <w:b/>
                <w:bCs/>
                <w:lang w:val="es-ES"/>
              </w:rPr>
              <w:t>MASTERCARD</w:t>
            </w:r>
          </w:p>
        </w:tc>
        <w:tc>
          <w:tcPr>
            <w:tcW w:w="2207" w:type="dxa"/>
          </w:tcPr>
          <w:p w14:paraId="6E66420F" w14:textId="3F8B8BB6" w:rsidR="00794355" w:rsidRDefault="00794355" w:rsidP="00794355">
            <w:pPr>
              <w:rPr>
                <w:b/>
                <w:bCs/>
                <w:lang w:val="es-ES"/>
              </w:rPr>
            </w:pPr>
            <w:r w:rsidRPr="001D62F4">
              <w:rPr>
                <w:b/>
                <w:bCs/>
                <w:lang w:val="es-ES"/>
              </w:rPr>
              <w:t>172.26.38.71</w:t>
            </w:r>
          </w:p>
        </w:tc>
        <w:tc>
          <w:tcPr>
            <w:tcW w:w="2207" w:type="dxa"/>
          </w:tcPr>
          <w:p w14:paraId="64012784" w14:textId="6EF91ACA" w:rsidR="00794355" w:rsidRDefault="00794355" w:rsidP="001D62F4">
            <w:pPr>
              <w:rPr>
                <w:b/>
                <w:bCs/>
                <w:lang w:val="es-ES"/>
              </w:rPr>
            </w:pPr>
            <w:r w:rsidRPr="001D62F4">
              <w:rPr>
                <w:b/>
                <w:bCs/>
                <w:lang w:val="es-ES"/>
              </w:rPr>
              <w:t>23</w:t>
            </w:r>
          </w:p>
        </w:tc>
      </w:tr>
      <w:tr w:rsidR="00794355" w14:paraId="0797B9DF" w14:textId="77777777" w:rsidTr="001D62F4">
        <w:tc>
          <w:tcPr>
            <w:tcW w:w="2207" w:type="dxa"/>
          </w:tcPr>
          <w:p w14:paraId="68056CAE" w14:textId="70812EF4" w:rsidR="00794355" w:rsidRDefault="00794355" w:rsidP="001D62F4">
            <w:pPr>
              <w:rPr>
                <w:b/>
                <w:bCs/>
                <w:lang w:val="es-ES"/>
              </w:rPr>
            </w:pPr>
            <w:r w:rsidRPr="001D62F4">
              <w:rPr>
                <w:b/>
                <w:bCs/>
                <w:lang w:val="es-ES"/>
              </w:rPr>
              <w:t>DESANEW</w:t>
            </w:r>
          </w:p>
        </w:tc>
        <w:tc>
          <w:tcPr>
            <w:tcW w:w="2207" w:type="dxa"/>
          </w:tcPr>
          <w:p w14:paraId="332749F2" w14:textId="205C9554" w:rsidR="00794355" w:rsidRDefault="00794355" w:rsidP="001D62F4">
            <w:pPr>
              <w:rPr>
                <w:b/>
                <w:bCs/>
                <w:lang w:val="es-ES"/>
              </w:rPr>
            </w:pPr>
            <w:r w:rsidRPr="001D62F4">
              <w:rPr>
                <w:b/>
                <w:bCs/>
                <w:lang w:val="es-ES"/>
              </w:rPr>
              <w:t>172.26.38.72</w:t>
            </w:r>
          </w:p>
        </w:tc>
        <w:tc>
          <w:tcPr>
            <w:tcW w:w="2207" w:type="dxa"/>
          </w:tcPr>
          <w:p w14:paraId="054C90A0" w14:textId="223240B7" w:rsidR="00794355" w:rsidRDefault="00794355" w:rsidP="001D62F4">
            <w:pPr>
              <w:rPr>
                <w:b/>
                <w:bCs/>
                <w:lang w:val="es-ES"/>
              </w:rPr>
            </w:pPr>
            <w:r w:rsidRPr="001D62F4">
              <w:rPr>
                <w:b/>
                <w:bCs/>
                <w:lang w:val="es-ES"/>
              </w:rPr>
              <w:t>992</w:t>
            </w:r>
          </w:p>
        </w:tc>
      </w:tr>
      <w:tr w:rsidR="00794355" w14:paraId="44219ED9" w14:textId="77777777" w:rsidTr="001D62F4">
        <w:tc>
          <w:tcPr>
            <w:tcW w:w="2207" w:type="dxa"/>
          </w:tcPr>
          <w:p w14:paraId="62C2604C" w14:textId="2BD9F2B0" w:rsidR="00794355" w:rsidRDefault="00794355" w:rsidP="001D62F4">
            <w:pPr>
              <w:rPr>
                <w:b/>
                <w:bCs/>
                <w:lang w:val="es-ES"/>
              </w:rPr>
            </w:pPr>
            <w:r w:rsidRPr="001D62F4">
              <w:rPr>
                <w:b/>
                <w:bCs/>
                <w:lang w:val="es-ES"/>
              </w:rPr>
              <w:t xml:space="preserve">FD_VISA(WEBBCP)   </w:t>
            </w:r>
          </w:p>
        </w:tc>
        <w:tc>
          <w:tcPr>
            <w:tcW w:w="2207" w:type="dxa"/>
          </w:tcPr>
          <w:p w14:paraId="55F53DF7" w14:textId="0F5CFF14" w:rsidR="00794355" w:rsidRDefault="00794355" w:rsidP="001D62F4">
            <w:pPr>
              <w:rPr>
                <w:b/>
                <w:bCs/>
                <w:lang w:val="es-ES"/>
              </w:rPr>
            </w:pPr>
            <w:r w:rsidRPr="001D62F4">
              <w:rPr>
                <w:b/>
                <w:bCs/>
                <w:lang w:val="es-ES"/>
              </w:rPr>
              <w:t>172.26.38.75</w:t>
            </w:r>
          </w:p>
        </w:tc>
        <w:tc>
          <w:tcPr>
            <w:tcW w:w="2207" w:type="dxa"/>
          </w:tcPr>
          <w:p w14:paraId="3C571E53" w14:textId="3E1D055C" w:rsidR="00794355" w:rsidRDefault="00794355" w:rsidP="001D62F4">
            <w:pPr>
              <w:rPr>
                <w:b/>
                <w:bCs/>
                <w:lang w:val="es-ES"/>
              </w:rPr>
            </w:pPr>
            <w:r w:rsidRPr="001D62F4">
              <w:rPr>
                <w:b/>
                <w:bCs/>
                <w:lang w:val="es-ES"/>
              </w:rPr>
              <w:t>23</w:t>
            </w:r>
          </w:p>
        </w:tc>
      </w:tr>
      <w:tr w:rsidR="00794355" w14:paraId="52C594BE" w14:textId="77777777" w:rsidTr="001D62F4">
        <w:tc>
          <w:tcPr>
            <w:tcW w:w="2207" w:type="dxa"/>
          </w:tcPr>
          <w:p w14:paraId="58D7BCE1" w14:textId="1675BC44" w:rsidR="00794355" w:rsidRDefault="00794355" w:rsidP="001D62F4">
            <w:pPr>
              <w:rPr>
                <w:b/>
                <w:bCs/>
                <w:lang w:val="es-ES"/>
              </w:rPr>
            </w:pPr>
            <w:r w:rsidRPr="001D62F4">
              <w:rPr>
                <w:b/>
                <w:bCs/>
                <w:lang w:val="es-ES"/>
              </w:rPr>
              <w:t>FABSOFT1</w:t>
            </w:r>
          </w:p>
        </w:tc>
        <w:tc>
          <w:tcPr>
            <w:tcW w:w="2207" w:type="dxa"/>
          </w:tcPr>
          <w:p w14:paraId="6775D99B" w14:textId="75B3587A" w:rsidR="00794355" w:rsidRDefault="00794355" w:rsidP="001D62F4">
            <w:pPr>
              <w:rPr>
                <w:b/>
                <w:bCs/>
                <w:lang w:val="es-ES"/>
              </w:rPr>
            </w:pPr>
            <w:r w:rsidRPr="001D62F4">
              <w:rPr>
                <w:b/>
                <w:bCs/>
                <w:lang w:val="es-ES"/>
              </w:rPr>
              <w:t>172.26.38.81</w:t>
            </w:r>
          </w:p>
        </w:tc>
        <w:tc>
          <w:tcPr>
            <w:tcW w:w="2207" w:type="dxa"/>
          </w:tcPr>
          <w:p w14:paraId="2F29EF4B" w14:textId="41FA2A4A" w:rsidR="00794355" w:rsidRDefault="00794355" w:rsidP="001D62F4">
            <w:pPr>
              <w:rPr>
                <w:b/>
                <w:bCs/>
                <w:lang w:val="es-ES"/>
              </w:rPr>
            </w:pPr>
            <w:r w:rsidRPr="001D62F4">
              <w:rPr>
                <w:b/>
                <w:bCs/>
                <w:lang w:val="es-ES"/>
              </w:rPr>
              <w:t>23</w:t>
            </w:r>
          </w:p>
        </w:tc>
      </w:tr>
      <w:tr w:rsidR="00794355" w14:paraId="7A479FC8" w14:textId="77777777" w:rsidTr="001D62F4">
        <w:tc>
          <w:tcPr>
            <w:tcW w:w="2207" w:type="dxa"/>
          </w:tcPr>
          <w:p w14:paraId="369DE8AD" w14:textId="4C4F38DC" w:rsidR="00794355" w:rsidRPr="001D62F4" w:rsidRDefault="00794355" w:rsidP="001D62F4">
            <w:pPr>
              <w:rPr>
                <w:b/>
                <w:bCs/>
                <w:lang w:val="es-ES"/>
              </w:rPr>
            </w:pPr>
            <w:r w:rsidRPr="001D62F4">
              <w:rPr>
                <w:b/>
                <w:bCs/>
                <w:lang w:val="es-ES"/>
              </w:rPr>
              <w:t>TESTQA</w:t>
            </w:r>
          </w:p>
        </w:tc>
        <w:tc>
          <w:tcPr>
            <w:tcW w:w="2207" w:type="dxa"/>
          </w:tcPr>
          <w:p w14:paraId="62F412A8" w14:textId="029CD5F6" w:rsidR="00794355" w:rsidRPr="001D62F4" w:rsidRDefault="00794355" w:rsidP="001D62F4">
            <w:pPr>
              <w:rPr>
                <w:b/>
                <w:bCs/>
                <w:lang w:val="es-ES"/>
              </w:rPr>
            </w:pPr>
            <w:r w:rsidRPr="001D62F4">
              <w:rPr>
                <w:b/>
                <w:bCs/>
                <w:lang w:val="es-ES"/>
              </w:rPr>
              <w:t>172.26.38.73</w:t>
            </w:r>
          </w:p>
        </w:tc>
        <w:tc>
          <w:tcPr>
            <w:tcW w:w="2207" w:type="dxa"/>
          </w:tcPr>
          <w:p w14:paraId="487CA0C1" w14:textId="3294AD71" w:rsidR="00794355" w:rsidRPr="001D62F4" w:rsidRDefault="00794355" w:rsidP="001D62F4">
            <w:pPr>
              <w:rPr>
                <w:b/>
                <w:bCs/>
                <w:lang w:val="es-ES"/>
              </w:rPr>
            </w:pPr>
            <w:r w:rsidRPr="001D62F4">
              <w:rPr>
                <w:b/>
                <w:bCs/>
                <w:lang w:val="es-ES"/>
              </w:rPr>
              <w:t xml:space="preserve">23                                                       </w:t>
            </w:r>
          </w:p>
        </w:tc>
      </w:tr>
    </w:tbl>
    <w:p w14:paraId="1925E901" w14:textId="03AF27A5" w:rsidR="001D62F4" w:rsidRDefault="00794355" w:rsidP="001D62F4">
      <w:pPr>
        <w:jc w:val="both"/>
        <w:rPr>
          <w:lang w:val="es-ES"/>
        </w:rPr>
      </w:pPr>
      <w:r>
        <w:rPr>
          <w:lang w:val="es-ES"/>
        </w:rPr>
        <w:t>MÁQUINAS AS400 CREDIBANCO</w:t>
      </w:r>
    </w:p>
    <w:p w14:paraId="2C7929FA" w14:textId="77777777" w:rsidR="00794355" w:rsidRDefault="00794355" w:rsidP="001D62F4">
      <w:pPr>
        <w:jc w:val="both"/>
        <w:rPr>
          <w:lang w:val="es-ES"/>
        </w:rPr>
      </w:pPr>
    </w:p>
    <w:p w14:paraId="6D3898AD" w14:textId="77777777" w:rsidR="00794355" w:rsidRDefault="00794355" w:rsidP="001D62F4">
      <w:pPr>
        <w:jc w:val="both"/>
        <w:rPr>
          <w:lang w:val="es-ES"/>
        </w:rPr>
      </w:pPr>
    </w:p>
    <w:p w14:paraId="6B609E0F" w14:textId="77777777" w:rsidR="001D62F4" w:rsidRDefault="001D62F4" w:rsidP="001D62F4">
      <w:pPr>
        <w:jc w:val="both"/>
        <w:rPr>
          <w:lang w:val="es-ES"/>
        </w:rPr>
      </w:pPr>
    </w:p>
    <w:p w14:paraId="52E730A1" w14:textId="5E68891A" w:rsidR="001D62F4" w:rsidRDefault="001D62F4" w:rsidP="001D62F4">
      <w:pPr>
        <w:jc w:val="both"/>
        <w:rPr>
          <w:lang w:val="es-ES"/>
        </w:rPr>
      </w:pPr>
      <w:r>
        <w:rPr>
          <w:lang w:val="es-ES"/>
        </w:rPr>
        <w:t xml:space="preserve"> </w:t>
      </w:r>
    </w:p>
    <w:p w14:paraId="545EC75E" w14:textId="4480F0DC" w:rsidR="001D62F4" w:rsidRPr="001D62F4" w:rsidRDefault="001D62F4" w:rsidP="001D62F4">
      <w:pPr>
        <w:rPr>
          <w:b/>
          <w:bCs/>
          <w:lang w:val="es-ES"/>
        </w:rPr>
      </w:pPr>
      <w:r w:rsidRPr="001D62F4">
        <w:rPr>
          <w:b/>
          <w:bCs/>
          <w:lang w:val="es-ES"/>
        </w:rPr>
        <w:t xml:space="preserve">                                        </w:t>
      </w:r>
    </w:p>
    <w:p w14:paraId="0701C1FE" w14:textId="4F28485E" w:rsidR="00794355" w:rsidRPr="00794355" w:rsidRDefault="00794355" w:rsidP="00794355">
      <w:pPr>
        <w:jc w:val="both"/>
        <w:rPr>
          <w:lang w:val="es-ES"/>
        </w:rPr>
      </w:pPr>
      <w:r w:rsidRPr="00794355">
        <w:rPr>
          <w:lang w:val="es-ES"/>
        </w:rPr>
        <w:t xml:space="preserve">INGRESO A JIRA </w:t>
      </w:r>
    </w:p>
    <w:p w14:paraId="697BD163" w14:textId="77777777" w:rsidR="00794355" w:rsidRDefault="00FC0A13" w:rsidP="007943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10" w:anchor="!/my-work/week?date=2020-09-01&amp;type=LIST" w:history="1">
        <w:r w:rsidR="00794355">
          <w:rPr>
            <w:rStyle w:val="Hipervnculo"/>
          </w:rPr>
          <w:t>https://credibanco.atlassian.net/plugins/servlet/ac/io.tempo.jira/tempo-app#!/my-work/week?date=2020-09-01&amp;type=LIST</w:t>
        </w:r>
      </w:hyperlink>
    </w:p>
    <w:p w14:paraId="4E1CB1EF" w14:textId="77777777" w:rsidR="00794355" w:rsidRDefault="00794355" w:rsidP="007943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14:paraId="3DE2F80A" w14:textId="2673C12A" w:rsidR="00794355" w:rsidRPr="00794355" w:rsidRDefault="00794355" w:rsidP="00794355">
      <w:pPr>
        <w:jc w:val="both"/>
        <w:rPr>
          <w:lang w:val="es-ES"/>
        </w:rPr>
      </w:pPr>
      <w:r w:rsidRPr="00794355">
        <w:rPr>
          <w:lang w:val="es-ES"/>
        </w:rPr>
        <w:t xml:space="preserve">INGRESO DE SERVIDOR DE TRANSFERENCIA </w:t>
      </w:r>
    </w:p>
    <w:p w14:paraId="3F1794CE" w14:textId="77777777" w:rsidR="00794355" w:rsidRPr="00B922D6" w:rsidRDefault="00FC0A13" w:rsidP="00B922D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Hipervnculo"/>
        </w:rPr>
      </w:pPr>
      <w:hyperlink r:id="rId11" w:history="1">
        <w:r w:rsidR="00794355">
          <w:rPr>
            <w:rStyle w:val="Hipervnculo"/>
          </w:rPr>
          <w:t>https://securetransfertest.credibanco.com/webclient/Login.xhtml</w:t>
        </w:r>
      </w:hyperlink>
    </w:p>
    <w:p w14:paraId="06B472F0" w14:textId="40793AAF" w:rsidR="00794355" w:rsidRDefault="00794355" w:rsidP="00794355">
      <w:pPr>
        <w:jc w:val="both"/>
        <w:rPr>
          <w:lang w:val="es-ES"/>
        </w:rPr>
      </w:pPr>
      <w:r w:rsidRPr="00794355">
        <w:rPr>
          <w:lang w:val="es-ES"/>
        </w:rPr>
        <w:t>Usuario</w:t>
      </w:r>
      <w:r>
        <w:rPr>
          <w:lang w:val="es-ES"/>
        </w:rPr>
        <w:t xml:space="preserve"> de Red </w:t>
      </w:r>
      <w:r w:rsidRPr="00794355">
        <w:rPr>
          <w:lang w:val="es-ES"/>
        </w:rPr>
        <w:t xml:space="preserve"> y Pass</w:t>
      </w:r>
      <w:r>
        <w:rPr>
          <w:lang w:val="es-ES"/>
        </w:rPr>
        <w:t xml:space="preserve">word </w:t>
      </w:r>
      <w:r w:rsidRPr="00794355">
        <w:rPr>
          <w:lang w:val="es-ES"/>
        </w:rPr>
        <w:t xml:space="preserve"> de Red</w:t>
      </w:r>
    </w:p>
    <w:p w14:paraId="5072A52D" w14:textId="77777777" w:rsidR="00B922D6" w:rsidRDefault="00B922D6" w:rsidP="00954C98">
      <w:pPr>
        <w:jc w:val="both"/>
        <w:rPr>
          <w:lang w:val="es-ES"/>
        </w:rPr>
      </w:pPr>
    </w:p>
    <w:p w14:paraId="53134EEB" w14:textId="0DF022C5" w:rsidR="001D62F4" w:rsidRPr="00954C98" w:rsidRDefault="00954C98" w:rsidP="00954C98">
      <w:pPr>
        <w:jc w:val="both"/>
        <w:rPr>
          <w:lang w:val="es-ES"/>
        </w:rPr>
      </w:pPr>
      <w:r w:rsidRPr="00954C98">
        <w:rPr>
          <w:lang w:val="es-ES"/>
        </w:rPr>
        <w:t>INGRESO A CARPETA COMPARTIDA</w:t>
      </w:r>
    </w:p>
    <w:p w14:paraId="3EB7798B" w14:textId="06A90A9C" w:rsidR="00954C98" w:rsidRDefault="00FC0A13" w:rsidP="00954C98">
      <w:pPr>
        <w:jc w:val="both"/>
        <w:rPr>
          <w:lang w:val="es-ES"/>
        </w:rPr>
      </w:pPr>
      <w:hyperlink r:id="rId12" w:history="1">
        <w:r w:rsidR="00954C98" w:rsidRPr="004D7DD0">
          <w:rPr>
            <w:rStyle w:val="Hipervnculo"/>
            <w:lang w:val="es-ES"/>
          </w:rPr>
          <w:t>\\credivisa.local\FS\CREDIBANCO\VpTecnologia\SoftwareManagement\07-As400\</w:t>
        </w:r>
      </w:hyperlink>
    </w:p>
    <w:p w14:paraId="4F47BB7A" w14:textId="77777777" w:rsidR="00B922D6" w:rsidRDefault="00B922D6" w:rsidP="00954C98">
      <w:pPr>
        <w:jc w:val="both"/>
        <w:rPr>
          <w:lang w:val="es-ES"/>
        </w:rPr>
      </w:pPr>
    </w:p>
    <w:p w14:paraId="2E5F3E2D" w14:textId="5FEA0247" w:rsidR="00F56B73" w:rsidRDefault="00B922D6" w:rsidP="00954C98">
      <w:pPr>
        <w:jc w:val="both"/>
        <w:rPr>
          <w:lang w:val="es-ES"/>
        </w:rPr>
      </w:pPr>
      <w:r w:rsidRPr="00954C98">
        <w:rPr>
          <w:lang w:val="es-ES"/>
        </w:rPr>
        <w:t xml:space="preserve">VERSIONAMIENTO </w:t>
      </w:r>
    </w:p>
    <w:p w14:paraId="3D1B7F7D" w14:textId="77777777" w:rsidR="00B922D6" w:rsidRPr="00B922D6" w:rsidRDefault="00FC0A13" w:rsidP="00B922D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Hipervnculo"/>
        </w:rPr>
      </w:pPr>
      <w:hyperlink r:id="rId13" w:history="1">
        <w:r w:rsidR="00B922D6" w:rsidRPr="00B922D6">
          <w:rPr>
            <w:rStyle w:val="Hipervnculo"/>
          </w:rPr>
          <w:t>https://credibanco.sharepoint.com/:x:/s/M365-DesarrolloWebyMobile/EUc9eFaqJxJEmL7f5_jq2RMBpjizrbDRtxE1dn-hrxBsOA?e=zV8kbz</w:t>
        </w:r>
      </w:hyperlink>
    </w:p>
    <w:p w14:paraId="31784B7D" w14:textId="77777777" w:rsidR="00B922D6" w:rsidRPr="00954C98" w:rsidRDefault="00B922D6" w:rsidP="00954C98">
      <w:pPr>
        <w:jc w:val="both"/>
        <w:rPr>
          <w:lang w:val="es-ES"/>
        </w:rPr>
      </w:pPr>
    </w:p>
    <w:p w14:paraId="24D77807" w14:textId="2F496B35" w:rsidR="00954C98" w:rsidRPr="00954C98" w:rsidRDefault="00954C98" w:rsidP="00954C98">
      <w:pPr>
        <w:jc w:val="both"/>
        <w:rPr>
          <w:lang w:val="es-ES"/>
        </w:rPr>
      </w:pPr>
      <w:r w:rsidRPr="00954C98">
        <w:rPr>
          <w:lang w:val="es-ES"/>
        </w:rPr>
        <w:t>Pol</w:t>
      </w:r>
      <w:r w:rsidR="00B922D6">
        <w:rPr>
          <w:lang w:val="es-ES"/>
        </w:rPr>
        <w:t>í</w:t>
      </w:r>
      <w:r w:rsidRPr="00954C98">
        <w:rPr>
          <w:lang w:val="es-ES"/>
        </w:rPr>
        <w:t xml:space="preserve">tica de versionamiento </w:t>
      </w:r>
    </w:p>
    <w:p w14:paraId="792457DE" w14:textId="77777777" w:rsidR="00954C98" w:rsidRPr="00954C98" w:rsidRDefault="00954C98" w:rsidP="00954C98">
      <w:pPr>
        <w:jc w:val="both"/>
        <w:rPr>
          <w:lang w:val="es-ES"/>
        </w:rPr>
      </w:pPr>
      <w:r w:rsidRPr="00954C98">
        <w:rPr>
          <w:lang w:val="es-ES"/>
        </w:rPr>
        <w:t>Para la secuencia de versionamiento haremos uso de una notación numérica compuesta por 4 dígitos separados por puntos (W.X.Y.Z)</w:t>
      </w:r>
    </w:p>
    <w:p w14:paraId="024BC9C0" w14:textId="77777777" w:rsidR="00954C98" w:rsidRPr="00954C98" w:rsidRDefault="00954C98" w:rsidP="00954C98">
      <w:pPr>
        <w:jc w:val="both"/>
        <w:rPr>
          <w:lang w:val="es-ES"/>
        </w:rPr>
      </w:pPr>
      <w:r w:rsidRPr="00954C98">
        <w:rPr>
          <w:lang w:val="es-ES"/>
        </w:rPr>
        <w:t>Donde:</w:t>
      </w:r>
    </w:p>
    <w:p w14:paraId="30878605" w14:textId="77777777" w:rsidR="00954C98" w:rsidRPr="00954C98" w:rsidRDefault="00954C98" w:rsidP="00954C98">
      <w:pPr>
        <w:jc w:val="both"/>
        <w:rPr>
          <w:lang w:val="es-ES"/>
        </w:rPr>
      </w:pPr>
      <w:r w:rsidRPr="00B922D6">
        <w:rPr>
          <w:b/>
          <w:bCs/>
          <w:lang w:val="es-ES"/>
        </w:rPr>
        <w:t>W:</w:t>
      </w:r>
      <w:r w:rsidRPr="00954C98">
        <w:rPr>
          <w:lang w:val="es-ES"/>
        </w:rPr>
        <w:t xml:space="preserve"> Versión mayor: Indica la versión principal del software consistiendo en un conjunto de funcionalidades concretas que son recogidas y cubiertas en dicha versión. </w:t>
      </w:r>
    </w:p>
    <w:p w14:paraId="5A2D3B4B" w14:textId="77777777" w:rsidR="00954C98" w:rsidRPr="00954C98" w:rsidRDefault="00954C98" w:rsidP="00954C98">
      <w:pPr>
        <w:jc w:val="both"/>
        <w:rPr>
          <w:lang w:val="es-ES"/>
        </w:rPr>
      </w:pPr>
      <w:r w:rsidRPr="00B922D6">
        <w:rPr>
          <w:b/>
          <w:bCs/>
          <w:lang w:val="es-ES"/>
        </w:rPr>
        <w:t>X:</w:t>
      </w:r>
      <w:r w:rsidRPr="00954C98">
        <w:rPr>
          <w:lang w:val="es-ES"/>
        </w:rPr>
        <w:t xml:space="preserve"> Versión menor: Indica funcionalidades o mejoras menores con un bajo impacto  </w:t>
      </w:r>
    </w:p>
    <w:p w14:paraId="1448960C" w14:textId="77777777" w:rsidR="00954C98" w:rsidRPr="00954C98" w:rsidRDefault="00954C98" w:rsidP="00954C98">
      <w:pPr>
        <w:jc w:val="both"/>
        <w:rPr>
          <w:lang w:val="es-ES"/>
        </w:rPr>
      </w:pPr>
      <w:r w:rsidRPr="00B922D6">
        <w:rPr>
          <w:b/>
          <w:bCs/>
          <w:lang w:val="es-ES"/>
        </w:rPr>
        <w:t>Y:</w:t>
      </w:r>
      <w:r w:rsidRPr="00954C98">
        <w:rPr>
          <w:lang w:val="es-ES"/>
        </w:rPr>
        <w:t xml:space="preserve"> Revisión: Se modifica cuando hay revisiones y ajustes de código ante fallos o bugs de la aplicación que se encuentra en producción.</w:t>
      </w:r>
    </w:p>
    <w:p w14:paraId="3FB1101E" w14:textId="77777777" w:rsidR="00954C98" w:rsidRPr="00954C98" w:rsidRDefault="00954C98" w:rsidP="00954C98">
      <w:pPr>
        <w:jc w:val="both"/>
        <w:rPr>
          <w:lang w:val="es-ES"/>
        </w:rPr>
      </w:pPr>
      <w:r w:rsidRPr="00B922D6">
        <w:rPr>
          <w:b/>
          <w:bCs/>
          <w:lang w:val="es-ES"/>
        </w:rPr>
        <w:lastRenderedPageBreak/>
        <w:t>Z:</w:t>
      </w:r>
      <w:r w:rsidRPr="00954C98">
        <w:rPr>
          <w:lang w:val="es-ES"/>
        </w:rPr>
        <w:t xml:space="preserve"> Entrega: Este dígito tiene el objetivo de llevar la cuenta del número de veces que una entrega se rechaza por parte de QA, por incumplimiento de algún requisito de la gestión de entregas o del proyecto.</w:t>
      </w:r>
    </w:p>
    <w:p w14:paraId="411E390D" w14:textId="77777777" w:rsidR="00B922D6" w:rsidRDefault="00B922D6" w:rsidP="00954C98">
      <w:pPr>
        <w:jc w:val="both"/>
        <w:rPr>
          <w:lang w:val="es-ES"/>
        </w:rPr>
      </w:pPr>
    </w:p>
    <w:p w14:paraId="4B67AD6F" w14:textId="59377F5F" w:rsidR="001D62F4" w:rsidRPr="00954C98" w:rsidRDefault="00954C98" w:rsidP="00954C98">
      <w:pPr>
        <w:jc w:val="both"/>
        <w:rPr>
          <w:lang w:val="es-ES"/>
        </w:rPr>
      </w:pPr>
      <w:r w:rsidRPr="00954C98">
        <w:rPr>
          <w:lang w:val="es-ES"/>
        </w:rPr>
        <w:t xml:space="preserve">CONFIGURACIÓN DE AS400 DESDE EMULADOR               </w:t>
      </w:r>
    </w:p>
    <w:p w14:paraId="6375607A" w14:textId="4714C45D" w:rsidR="001D62F4" w:rsidRPr="001D62F4" w:rsidRDefault="001D62F4" w:rsidP="001D62F4">
      <w:pPr>
        <w:rPr>
          <w:b/>
          <w:bCs/>
          <w:lang w:val="es-ES"/>
        </w:rPr>
      </w:pPr>
      <w:r w:rsidRPr="001D62F4">
        <w:rPr>
          <w:b/>
          <w:bCs/>
          <w:lang w:val="es-ES"/>
        </w:rPr>
        <w:t xml:space="preserve"> </w:t>
      </w:r>
      <w:r w:rsidR="00B922D6">
        <w:rPr>
          <w:b/>
          <w:bCs/>
          <w:lang w:val="es-ES"/>
        </w:rPr>
        <w:t>Ejemplo</w:t>
      </w:r>
      <w:r w:rsidR="00954C98">
        <w:rPr>
          <w:noProof/>
          <w:lang w:eastAsia="es-CO"/>
        </w:rPr>
        <w:drawing>
          <wp:inline distT="0" distB="0" distL="0" distR="0" wp14:anchorId="31932618" wp14:editId="67F1748E">
            <wp:extent cx="5612130" cy="3209925"/>
            <wp:effectExtent l="0" t="0" r="7620" b="9525"/>
            <wp:docPr id="75" name="Imagen 75" descr="cid:image006.png@01D62CA6.538DE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6.png@01D62CA6.538DE61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612130" cy="3209925"/>
                    </a:xfrm>
                    <a:prstGeom prst="rect">
                      <a:avLst/>
                    </a:prstGeom>
                    <a:noFill/>
                    <a:ln>
                      <a:noFill/>
                    </a:ln>
                  </pic:spPr>
                </pic:pic>
              </a:graphicData>
            </a:graphic>
          </wp:inline>
        </w:drawing>
      </w:r>
    </w:p>
    <w:p w14:paraId="29030A67" w14:textId="00C665C9" w:rsidR="001D62F4" w:rsidRPr="001D62F4" w:rsidRDefault="001D62F4" w:rsidP="001D62F4">
      <w:pPr>
        <w:rPr>
          <w:b/>
          <w:bCs/>
          <w:lang w:val="es-ES"/>
        </w:rPr>
      </w:pPr>
      <w:r w:rsidRPr="001D62F4">
        <w:rPr>
          <w:b/>
          <w:bCs/>
          <w:lang w:val="es-ES"/>
        </w:rPr>
        <w:t xml:space="preserve">               </w:t>
      </w:r>
      <w:r>
        <w:rPr>
          <w:b/>
          <w:bCs/>
          <w:lang w:val="es-ES"/>
        </w:rPr>
        <w:t xml:space="preserve">      </w:t>
      </w:r>
    </w:p>
    <w:p w14:paraId="0CBECE9F" w14:textId="04E9F8B5" w:rsidR="000F5FE2" w:rsidRPr="000F5FE2" w:rsidRDefault="000F5FE2" w:rsidP="000F5FE2">
      <w:pPr>
        <w:jc w:val="both"/>
        <w:rPr>
          <w:lang w:val="es-ES"/>
        </w:rPr>
      </w:pPr>
      <w:r w:rsidRPr="000F5FE2">
        <w:rPr>
          <w:lang w:val="es-ES"/>
        </w:rPr>
        <w:t>COMO COMPILAR PROGRAMA  SQLRPGLE</w:t>
      </w:r>
    </w:p>
    <w:p w14:paraId="06CB7585" w14:textId="77777777" w:rsidR="000F5FE2" w:rsidRDefault="000F5FE2" w:rsidP="000F5FE2">
      <w:pPr>
        <w:autoSpaceDE w:val="0"/>
        <w:autoSpaceDN w:val="0"/>
        <w:adjustRightInd w:val="0"/>
        <w:spacing w:after="0" w:line="240" w:lineRule="auto"/>
      </w:pPr>
    </w:p>
    <w:p w14:paraId="0F0964BC" w14:textId="3B6CA438" w:rsidR="000F5FE2" w:rsidRDefault="000F5FE2" w:rsidP="000F5FE2">
      <w:pPr>
        <w:autoSpaceDE w:val="0"/>
        <w:autoSpaceDN w:val="0"/>
        <w:adjustRightInd w:val="0"/>
        <w:spacing w:after="0" w:line="240" w:lineRule="auto"/>
      </w:pPr>
      <w:r>
        <w:rPr>
          <w:noProof/>
        </w:rPr>
        <w:drawing>
          <wp:inline distT="0" distB="0" distL="0" distR="0" wp14:anchorId="630927D5" wp14:editId="18101755">
            <wp:extent cx="5612130" cy="21812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81225"/>
                    </a:xfrm>
                    <a:prstGeom prst="rect">
                      <a:avLst/>
                    </a:prstGeom>
                  </pic:spPr>
                </pic:pic>
              </a:graphicData>
            </a:graphic>
          </wp:inline>
        </w:drawing>
      </w:r>
    </w:p>
    <w:p w14:paraId="51E4D0AF" w14:textId="5226A955" w:rsidR="0065514B" w:rsidRDefault="0065514B" w:rsidP="000F5FE2">
      <w:pPr>
        <w:autoSpaceDE w:val="0"/>
        <w:autoSpaceDN w:val="0"/>
        <w:adjustRightInd w:val="0"/>
        <w:spacing w:after="0" w:line="240" w:lineRule="auto"/>
      </w:pPr>
    </w:p>
    <w:p w14:paraId="5B81D463" w14:textId="5BEA654A" w:rsidR="0065514B" w:rsidRPr="0065514B" w:rsidRDefault="0065514B" w:rsidP="0065514B">
      <w:pPr>
        <w:jc w:val="both"/>
        <w:rPr>
          <w:lang w:val="es-ES"/>
        </w:rPr>
      </w:pPr>
      <w:r w:rsidRPr="0065514B">
        <w:rPr>
          <w:lang w:val="es-ES"/>
        </w:rPr>
        <w:lastRenderedPageBreak/>
        <w:t>ACTUALIZACIÓN DE TAB</w:t>
      </w:r>
      <w:r w:rsidR="00596FBB">
        <w:rPr>
          <w:lang w:val="es-ES"/>
        </w:rPr>
        <w:t>L</w:t>
      </w:r>
      <w:r w:rsidRPr="0065514B">
        <w:rPr>
          <w:lang w:val="es-ES"/>
        </w:rPr>
        <w:t xml:space="preserve">A DE TABLAS </w:t>
      </w:r>
    </w:p>
    <w:p w14:paraId="1EBDBBC0" w14:textId="241394C1" w:rsidR="0065514B" w:rsidRPr="0065514B" w:rsidRDefault="0065514B" w:rsidP="0065514B">
      <w:pPr>
        <w:jc w:val="both"/>
        <w:rPr>
          <w:lang w:val="es-ES"/>
        </w:rPr>
      </w:pPr>
      <w:r w:rsidRPr="0065514B">
        <w:rPr>
          <w:lang w:val="es-ES"/>
        </w:rPr>
        <w:t xml:space="preserve">Actualización documento de la parametrización del </w:t>
      </w:r>
      <w:r w:rsidRPr="00596FBB">
        <w:rPr>
          <w:b/>
          <w:bCs/>
          <w:lang w:val="es-ES"/>
        </w:rPr>
        <w:t>REFTAB00</w:t>
      </w:r>
      <w:r w:rsidR="00596FBB">
        <w:rPr>
          <w:b/>
          <w:bCs/>
          <w:lang w:val="es-ES"/>
        </w:rPr>
        <w:t xml:space="preserve"> Librería SISTEMAS</w:t>
      </w:r>
    </w:p>
    <w:p w14:paraId="5CBDE431" w14:textId="5B2910AE" w:rsidR="0065514B" w:rsidRPr="0065514B" w:rsidRDefault="00596FBB" w:rsidP="0065514B">
      <w:pPr>
        <w:jc w:val="both"/>
        <w:rPr>
          <w:lang w:val="es-ES"/>
        </w:rPr>
      </w:pPr>
      <w:r>
        <w:rPr>
          <w:lang w:val="es-ES"/>
        </w:rPr>
        <w:t>R</w:t>
      </w:r>
      <w:r w:rsidR="0065514B" w:rsidRPr="0065514B">
        <w:rPr>
          <w:lang w:val="es-ES"/>
        </w:rPr>
        <w:t xml:space="preserve">uta donde se encuentra el documento </w:t>
      </w:r>
      <w:r>
        <w:rPr>
          <w:lang w:val="es-ES"/>
        </w:rPr>
        <w:t xml:space="preserve">guía para crear registros de parametrización, para </w:t>
      </w:r>
      <w:r w:rsidR="0065514B" w:rsidRPr="0065514B">
        <w:rPr>
          <w:lang w:val="es-ES"/>
        </w:rPr>
        <w:t xml:space="preserve"> </w:t>
      </w:r>
      <w:r>
        <w:rPr>
          <w:lang w:val="es-ES"/>
        </w:rPr>
        <w:t xml:space="preserve">los </w:t>
      </w:r>
      <w:r w:rsidR="0065514B" w:rsidRPr="0065514B">
        <w:rPr>
          <w:lang w:val="es-ES"/>
        </w:rPr>
        <w:t>desarrollos</w:t>
      </w:r>
      <w:r>
        <w:rPr>
          <w:lang w:val="es-ES"/>
        </w:rPr>
        <w:t xml:space="preserve">. Ajuste este documento cada vez que cree un nuevo registro. </w:t>
      </w:r>
    </w:p>
    <w:p w14:paraId="5A5AD803" w14:textId="77777777" w:rsidR="0065514B" w:rsidRPr="00596FBB" w:rsidRDefault="00FC0A13" w:rsidP="0065514B">
      <w:pPr>
        <w:rPr>
          <w:rStyle w:val="Hipervnculo"/>
        </w:rPr>
      </w:pPr>
      <w:hyperlink r:id="rId17" w:history="1">
        <w:r w:rsidR="0065514B">
          <w:rPr>
            <w:rStyle w:val="Hipervnculo"/>
          </w:rPr>
          <w:t>\\credivisa.local\FS\CREDIBANCO\VpTecnologia\SoftwareManagement\07-As400\Manuales_C&amp;C\DIAGRAMAS GENERALES C&amp;C</w:t>
        </w:r>
      </w:hyperlink>
    </w:p>
    <w:p w14:paraId="303B00F7" w14:textId="62A0CA76" w:rsidR="0065514B" w:rsidRDefault="0065514B" w:rsidP="000F5FE2">
      <w:pPr>
        <w:autoSpaceDE w:val="0"/>
        <w:autoSpaceDN w:val="0"/>
        <w:adjustRightInd w:val="0"/>
        <w:spacing w:after="0" w:line="240" w:lineRule="auto"/>
      </w:pPr>
    </w:p>
    <w:p w14:paraId="4D83FCB0" w14:textId="7F788CB1" w:rsidR="0065514B" w:rsidRPr="00596FBB" w:rsidRDefault="00596FBB" w:rsidP="000F5FE2">
      <w:pPr>
        <w:autoSpaceDE w:val="0"/>
        <w:autoSpaceDN w:val="0"/>
        <w:adjustRightInd w:val="0"/>
        <w:spacing w:after="0" w:line="240" w:lineRule="auto"/>
        <w:rPr>
          <w:b/>
          <w:bCs/>
          <w:sz w:val="32"/>
          <w:szCs w:val="32"/>
        </w:rPr>
      </w:pPr>
      <w:r w:rsidRPr="00596FBB">
        <w:rPr>
          <w:b/>
          <w:bCs/>
          <w:sz w:val="32"/>
          <w:szCs w:val="32"/>
        </w:rPr>
        <w:t>Fin del documento…….</w:t>
      </w:r>
    </w:p>
    <w:sectPr w:rsidR="0065514B" w:rsidRPr="00596FBB">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059C9" w14:textId="77777777" w:rsidR="00FC0A13" w:rsidRDefault="00FC0A13" w:rsidP="00DA67E4">
      <w:pPr>
        <w:spacing w:after="0" w:line="240" w:lineRule="auto"/>
      </w:pPr>
      <w:r>
        <w:separator/>
      </w:r>
    </w:p>
  </w:endnote>
  <w:endnote w:type="continuationSeparator" w:id="0">
    <w:p w14:paraId="086C39B1" w14:textId="77777777" w:rsidR="00FC0A13" w:rsidRDefault="00FC0A13" w:rsidP="00DA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exSansBookST">
    <w:panose1 w:val="02000503000000020004"/>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D3753" w14:textId="5482DF43" w:rsidR="00C21ED2" w:rsidRPr="00C21ED2" w:rsidRDefault="00C21ED2">
    <w:pPr>
      <w:pStyle w:val="Piedepgina"/>
      <w:rPr>
        <w:lang w:val="es-ES"/>
      </w:rPr>
    </w:pPr>
    <w:r>
      <w:rPr>
        <w:lang w:val="es-ES"/>
      </w:rPr>
      <w:t>Elaboró: Ricardo Díaz Gómez  - Nexos Software SAS Fecha: 20210920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0EA92" w14:textId="77777777" w:rsidR="00FC0A13" w:rsidRDefault="00FC0A13" w:rsidP="00DA67E4">
      <w:pPr>
        <w:spacing w:after="0" w:line="240" w:lineRule="auto"/>
      </w:pPr>
      <w:r>
        <w:separator/>
      </w:r>
    </w:p>
  </w:footnote>
  <w:footnote w:type="continuationSeparator" w:id="0">
    <w:p w14:paraId="6481E5F6" w14:textId="77777777" w:rsidR="00FC0A13" w:rsidRDefault="00FC0A13" w:rsidP="00DA6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A4332" w14:textId="1DD63CDC" w:rsidR="005C2C3C" w:rsidRDefault="005C2C3C" w:rsidP="005C2C3C">
    <w:pPr>
      <w:rPr>
        <w:noProof/>
        <w:lang w:eastAsia="es-CO"/>
      </w:rPr>
    </w:pPr>
    <w:r w:rsidRPr="005C2C3C">
      <w:rPr>
        <w:b/>
        <w:bCs/>
        <w:sz w:val="28"/>
        <w:szCs w:val="28"/>
        <w:lang w:val="es-ES"/>
      </w:rPr>
      <w:t>PROCEDIMIENTO PARA CREAR O MODIFICAR PROGRAMAS EN AS400</w:t>
    </w:r>
    <w:r w:rsidRPr="005C2C3C">
      <w:rPr>
        <w:b/>
        <w:bCs/>
        <w:sz w:val="28"/>
        <w:szCs w:val="28"/>
      </w:rPr>
      <w:t xml:space="preserve">                                                                                                       </w:t>
    </w:r>
    <w:r>
      <w:rPr>
        <w:noProof/>
        <w:lang w:eastAsia="es-CO"/>
      </w:rPr>
      <w:t xml:space="preserve">                  </w:t>
    </w:r>
  </w:p>
  <w:p w14:paraId="62536144" w14:textId="0D381A76" w:rsidR="005C2C3C" w:rsidRDefault="005C2C3C" w:rsidP="005C2C3C">
    <w:r>
      <w:rPr>
        <w:noProof/>
        <w:lang w:eastAsia="es-CO"/>
      </w:rPr>
      <w:t xml:space="preserve">                                                                                                           </w:t>
    </w:r>
    <w:r>
      <w:rPr>
        <w:noProof/>
        <w:lang w:eastAsia="es-CO"/>
      </w:rPr>
      <w:drawing>
        <wp:inline distT="0" distB="0" distL="0" distR="0" wp14:anchorId="05C3C484" wp14:editId="4256BB6B">
          <wp:extent cx="985464" cy="354830"/>
          <wp:effectExtent l="0" t="0" r="571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995504" cy="358445"/>
                  </a:xfrm>
                  <a:prstGeom prst="rect">
                    <a:avLst/>
                  </a:prstGeom>
                  <a:noFill/>
                  <a:ln w="9525">
                    <a:noFill/>
                    <a:miter lim="800000"/>
                    <a:headEnd/>
                    <a:tailEnd/>
                  </a:ln>
                </pic:spPr>
              </pic:pic>
            </a:graphicData>
          </a:graphic>
        </wp:inline>
      </w:drawing>
    </w:r>
    <w:r w:rsidRPr="00BE3654">
      <w:rPr>
        <w:noProof/>
        <w:lang w:eastAsia="es-CO"/>
      </w:rPr>
      <w:drawing>
        <wp:inline distT="0" distB="0" distL="0" distR="0" wp14:anchorId="702429F9" wp14:editId="366B2FD1">
          <wp:extent cx="1221105" cy="340940"/>
          <wp:effectExtent l="0" t="0" r="0" b="2540"/>
          <wp:docPr id="2" name="Imagen 1" descr="SM"/>
          <wp:cNvGraphicFramePr/>
          <a:graphic xmlns:a="http://schemas.openxmlformats.org/drawingml/2006/main">
            <a:graphicData uri="http://schemas.openxmlformats.org/drawingml/2006/picture">
              <pic:pic xmlns:pic="http://schemas.openxmlformats.org/drawingml/2006/picture">
                <pic:nvPicPr>
                  <pic:cNvPr id="0" name="Imagen 2" descr="SM"/>
                  <pic:cNvPicPr>
                    <a:picLocks noChangeAspect="1" noChangeArrowheads="1"/>
                  </pic:cNvPicPr>
                </pic:nvPicPr>
                <pic:blipFill>
                  <a:blip r:embed="rId2"/>
                  <a:srcRect/>
                  <a:stretch>
                    <a:fillRect/>
                  </a:stretch>
                </pic:blipFill>
                <pic:spPr bwMode="auto">
                  <a:xfrm>
                    <a:off x="0" y="0"/>
                    <a:ext cx="1264943" cy="3531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715A5"/>
    <w:multiLevelType w:val="hybridMultilevel"/>
    <w:tmpl w:val="C5A0487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AAD0B55"/>
    <w:multiLevelType w:val="hybridMultilevel"/>
    <w:tmpl w:val="A8F656C8"/>
    <w:lvl w:ilvl="0" w:tplc="8BA4BD3E">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EA936C2"/>
    <w:multiLevelType w:val="hybridMultilevel"/>
    <w:tmpl w:val="1EF05A8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LLAN SERRANO MOJICA">
    <w15:presenceInfo w15:providerId="AD" w15:userId="S::dillan.serrano-proveedor@credibanco.com::a9dc82d6-dfb4-471a-af96-1e9da37bba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3E"/>
    <w:rsid w:val="00002FF7"/>
    <w:rsid w:val="000224C7"/>
    <w:rsid w:val="00050860"/>
    <w:rsid w:val="000B4715"/>
    <w:rsid w:val="000D0F2F"/>
    <w:rsid w:val="000F5FE2"/>
    <w:rsid w:val="000F72CA"/>
    <w:rsid w:val="00122754"/>
    <w:rsid w:val="001354CE"/>
    <w:rsid w:val="00191E58"/>
    <w:rsid w:val="001A465F"/>
    <w:rsid w:val="001C1EB6"/>
    <w:rsid w:val="001D5D3E"/>
    <w:rsid w:val="001D62F4"/>
    <w:rsid w:val="001E0856"/>
    <w:rsid w:val="001E506F"/>
    <w:rsid w:val="001E5726"/>
    <w:rsid w:val="001E6650"/>
    <w:rsid w:val="002214EC"/>
    <w:rsid w:val="00227BEE"/>
    <w:rsid w:val="002338D9"/>
    <w:rsid w:val="00257552"/>
    <w:rsid w:val="00261764"/>
    <w:rsid w:val="00283511"/>
    <w:rsid w:val="0029218C"/>
    <w:rsid w:val="002A69C3"/>
    <w:rsid w:val="002B235C"/>
    <w:rsid w:val="00300830"/>
    <w:rsid w:val="00327B50"/>
    <w:rsid w:val="00335FD2"/>
    <w:rsid w:val="00347451"/>
    <w:rsid w:val="00350120"/>
    <w:rsid w:val="00366B51"/>
    <w:rsid w:val="00367C8B"/>
    <w:rsid w:val="003A7427"/>
    <w:rsid w:val="003B445A"/>
    <w:rsid w:val="00400BC6"/>
    <w:rsid w:val="0041010F"/>
    <w:rsid w:val="004278CB"/>
    <w:rsid w:val="00433F82"/>
    <w:rsid w:val="00477034"/>
    <w:rsid w:val="004A4F06"/>
    <w:rsid w:val="004C229B"/>
    <w:rsid w:val="004E37D1"/>
    <w:rsid w:val="004E5720"/>
    <w:rsid w:val="004F113E"/>
    <w:rsid w:val="005024A4"/>
    <w:rsid w:val="0053640C"/>
    <w:rsid w:val="00537717"/>
    <w:rsid w:val="0053787D"/>
    <w:rsid w:val="00596FBB"/>
    <w:rsid w:val="005B48AA"/>
    <w:rsid w:val="005C2C3C"/>
    <w:rsid w:val="0061405C"/>
    <w:rsid w:val="0065514B"/>
    <w:rsid w:val="006619B9"/>
    <w:rsid w:val="006A2DA4"/>
    <w:rsid w:val="0070238F"/>
    <w:rsid w:val="00724059"/>
    <w:rsid w:val="00752955"/>
    <w:rsid w:val="00790902"/>
    <w:rsid w:val="00794355"/>
    <w:rsid w:val="007A0F7F"/>
    <w:rsid w:val="007D390A"/>
    <w:rsid w:val="007D4B0E"/>
    <w:rsid w:val="007D75D9"/>
    <w:rsid w:val="00802041"/>
    <w:rsid w:val="00812EB9"/>
    <w:rsid w:val="00814392"/>
    <w:rsid w:val="00831C5B"/>
    <w:rsid w:val="00852C96"/>
    <w:rsid w:val="008572C3"/>
    <w:rsid w:val="00865E8B"/>
    <w:rsid w:val="0086623B"/>
    <w:rsid w:val="00870222"/>
    <w:rsid w:val="00874453"/>
    <w:rsid w:val="00884462"/>
    <w:rsid w:val="008943E9"/>
    <w:rsid w:val="008B7393"/>
    <w:rsid w:val="008F3258"/>
    <w:rsid w:val="009249EA"/>
    <w:rsid w:val="00927013"/>
    <w:rsid w:val="009373E9"/>
    <w:rsid w:val="00954C98"/>
    <w:rsid w:val="009669F9"/>
    <w:rsid w:val="0097476E"/>
    <w:rsid w:val="00980A58"/>
    <w:rsid w:val="00991E53"/>
    <w:rsid w:val="009A3618"/>
    <w:rsid w:val="009A4865"/>
    <w:rsid w:val="009B718B"/>
    <w:rsid w:val="009E1DBD"/>
    <w:rsid w:val="00A16DBB"/>
    <w:rsid w:val="00A26A5C"/>
    <w:rsid w:val="00A474CB"/>
    <w:rsid w:val="00A93961"/>
    <w:rsid w:val="00AB2552"/>
    <w:rsid w:val="00AE440B"/>
    <w:rsid w:val="00AE6CF4"/>
    <w:rsid w:val="00B36FB4"/>
    <w:rsid w:val="00B56104"/>
    <w:rsid w:val="00B922D6"/>
    <w:rsid w:val="00B964C5"/>
    <w:rsid w:val="00BA232D"/>
    <w:rsid w:val="00BD2590"/>
    <w:rsid w:val="00BF58D5"/>
    <w:rsid w:val="00C21ED2"/>
    <w:rsid w:val="00C25126"/>
    <w:rsid w:val="00C40F92"/>
    <w:rsid w:val="00C535F2"/>
    <w:rsid w:val="00C701C4"/>
    <w:rsid w:val="00D05045"/>
    <w:rsid w:val="00D4452F"/>
    <w:rsid w:val="00D9083C"/>
    <w:rsid w:val="00D967E6"/>
    <w:rsid w:val="00DA235B"/>
    <w:rsid w:val="00DA67E4"/>
    <w:rsid w:val="00DB389A"/>
    <w:rsid w:val="00DC033C"/>
    <w:rsid w:val="00E34F59"/>
    <w:rsid w:val="00E35359"/>
    <w:rsid w:val="00E442B2"/>
    <w:rsid w:val="00E94F9F"/>
    <w:rsid w:val="00EB661D"/>
    <w:rsid w:val="00ED6061"/>
    <w:rsid w:val="00EF0CFC"/>
    <w:rsid w:val="00F15B66"/>
    <w:rsid w:val="00F56B73"/>
    <w:rsid w:val="00F61793"/>
    <w:rsid w:val="00F63CE0"/>
    <w:rsid w:val="00F65A52"/>
    <w:rsid w:val="00FC0A13"/>
    <w:rsid w:val="00FE1E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8377B"/>
  <w15:chartTrackingRefBased/>
  <w15:docId w15:val="{D6B686FB-F048-48D7-BD4E-C036E280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1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1ED2"/>
  </w:style>
  <w:style w:type="paragraph" w:styleId="Piedepgina">
    <w:name w:val="footer"/>
    <w:basedOn w:val="Normal"/>
    <w:link w:val="PiedepginaCar"/>
    <w:uiPriority w:val="99"/>
    <w:unhideWhenUsed/>
    <w:rsid w:val="00C21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1ED2"/>
  </w:style>
  <w:style w:type="paragraph" w:customStyle="1" w:styleId="Tabletext">
    <w:name w:val="Tabletext"/>
    <w:basedOn w:val="Normal"/>
    <w:rsid w:val="00865E8B"/>
    <w:pPr>
      <w:keepLines/>
      <w:widowControl w:val="0"/>
      <w:spacing w:after="120" w:line="240" w:lineRule="atLeast"/>
    </w:pPr>
    <w:rPr>
      <w:rFonts w:ascii="Times New Roman" w:eastAsia="Times New Roman" w:hAnsi="Times New Roman" w:cs="Times New Roman"/>
      <w:sz w:val="20"/>
      <w:szCs w:val="20"/>
      <w:lang w:val="en-US"/>
    </w:rPr>
  </w:style>
  <w:style w:type="table" w:styleId="Tablaconcuadrcula">
    <w:name w:val="Table Grid"/>
    <w:basedOn w:val="Tablanormal"/>
    <w:uiPriority w:val="39"/>
    <w:rsid w:val="001D6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94355"/>
    <w:rPr>
      <w:color w:val="0563C1"/>
      <w:u w:val="single"/>
    </w:rPr>
  </w:style>
  <w:style w:type="paragraph" w:styleId="Prrafodelista">
    <w:name w:val="List Paragraph"/>
    <w:basedOn w:val="Normal"/>
    <w:uiPriority w:val="34"/>
    <w:qFormat/>
    <w:rsid w:val="00794355"/>
    <w:pPr>
      <w:ind w:left="720"/>
      <w:contextualSpacing/>
    </w:pPr>
  </w:style>
  <w:style w:type="character" w:styleId="Mencinsinresolver">
    <w:name w:val="Unresolved Mention"/>
    <w:basedOn w:val="Fuentedeprrafopredeter"/>
    <w:uiPriority w:val="99"/>
    <w:semiHidden/>
    <w:unhideWhenUsed/>
    <w:rsid w:val="00954C98"/>
    <w:rPr>
      <w:color w:val="605E5C"/>
      <w:shd w:val="clear" w:color="auto" w:fill="E1DFDD"/>
    </w:rPr>
  </w:style>
  <w:style w:type="character" w:styleId="Hipervnculovisitado">
    <w:name w:val="FollowedHyperlink"/>
    <w:basedOn w:val="Fuentedeprrafopredeter"/>
    <w:uiPriority w:val="99"/>
    <w:semiHidden/>
    <w:unhideWhenUsed/>
    <w:rsid w:val="00A16DBB"/>
    <w:rPr>
      <w:color w:val="954F72" w:themeColor="followedHyperlink"/>
      <w:u w:val="single"/>
    </w:rPr>
  </w:style>
  <w:style w:type="paragraph" w:styleId="Textodeglobo">
    <w:name w:val="Balloon Text"/>
    <w:basedOn w:val="Normal"/>
    <w:link w:val="TextodegloboCar"/>
    <w:uiPriority w:val="99"/>
    <w:semiHidden/>
    <w:unhideWhenUsed/>
    <w:rsid w:val="004E37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37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426764">
      <w:bodyDiv w:val="1"/>
      <w:marLeft w:val="0"/>
      <w:marRight w:val="0"/>
      <w:marTop w:val="0"/>
      <w:marBottom w:val="0"/>
      <w:divBdr>
        <w:top w:val="none" w:sz="0" w:space="0" w:color="auto"/>
        <w:left w:val="none" w:sz="0" w:space="0" w:color="auto"/>
        <w:bottom w:val="none" w:sz="0" w:space="0" w:color="auto"/>
        <w:right w:val="none" w:sz="0" w:space="0" w:color="auto"/>
      </w:divBdr>
    </w:div>
    <w:div w:id="1079594775">
      <w:bodyDiv w:val="1"/>
      <w:marLeft w:val="0"/>
      <w:marRight w:val="0"/>
      <w:marTop w:val="0"/>
      <w:marBottom w:val="0"/>
      <w:divBdr>
        <w:top w:val="none" w:sz="0" w:space="0" w:color="auto"/>
        <w:left w:val="none" w:sz="0" w:space="0" w:color="auto"/>
        <w:bottom w:val="none" w:sz="0" w:space="0" w:color="auto"/>
        <w:right w:val="none" w:sz="0" w:space="0" w:color="auto"/>
      </w:divBdr>
    </w:div>
    <w:div w:id="1495491276">
      <w:bodyDiv w:val="1"/>
      <w:marLeft w:val="0"/>
      <w:marRight w:val="0"/>
      <w:marTop w:val="0"/>
      <w:marBottom w:val="0"/>
      <w:divBdr>
        <w:top w:val="none" w:sz="0" w:space="0" w:color="auto"/>
        <w:left w:val="none" w:sz="0" w:space="0" w:color="auto"/>
        <w:bottom w:val="none" w:sz="0" w:space="0" w:color="auto"/>
        <w:right w:val="none" w:sz="0" w:space="0" w:color="auto"/>
      </w:divBdr>
    </w:div>
    <w:div w:id="20541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edibanco.sharepoint.com/:x:/s/M365-DesarrolloWebyMobile/EUc9eFaqJxJEmL7f5_jq2RMBpjizrbDRtxE1dn-hrxBsOA?e=zV8kbz"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file:///\\credivisa.local\FS\CREDIBANCO\VpTecnologia\SoftwareManagement\07-As400\" TargetMode="External"/><Relationship Id="rId17" Type="http://schemas.openxmlformats.org/officeDocument/2006/relationships/hyperlink" Target="file:///\\credivisa.local\FS\CREDIBANCO\VpTecnologia\SoftwareManagement\07-As400\Manuales_C&amp;C\DIAGRAMAS%20GENERALES%20C&amp;C"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curetransfertest.credibanco.com/webclient/Login.xhtml" TargetMode="External"/><Relationship Id="rId5" Type="http://schemas.openxmlformats.org/officeDocument/2006/relationships/footnotes" Target="footnotes.xml"/><Relationship Id="rId15" Type="http://schemas.openxmlformats.org/officeDocument/2006/relationships/image" Target="cid:image006.png@01D62CA6.538DE610" TargetMode="External"/><Relationship Id="rId10" Type="http://schemas.openxmlformats.org/officeDocument/2006/relationships/hyperlink" Target="https://credibanco.atlassian.net/plugins/servlet/ac/io.tempo.jira/tempo-ap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cid:image005.png@01D7B16B.03DB26F0"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2324</TotalTime>
  <Pages>1</Pages>
  <Words>2002</Words>
  <Characters>11011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RICARDO DIAZ GOMEZ</dc:creator>
  <cp:keywords/>
  <dc:description/>
  <cp:lastModifiedBy>DILLAN SERRANO MOJICA</cp:lastModifiedBy>
  <cp:revision>104</cp:revision>
  <dcterms:created xsi:type="dcterms:W3CDTF">2021-09-23T16:59:00Z</dcterms:created>
  <dcterms:modified xsi:type="dcterms:W3CDTF">2021-10-22T21:04:00Z</dcterms:modified>
</cp:coreProperties>
</file>